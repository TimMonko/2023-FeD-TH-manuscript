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453B" w:rsidRDefault="00000000">
      <w:pPr>
        <w:jc w:val="center"/>
        <w:rPr>
          <w:rFonts w:ascii="Arial" w:eastAsia="Arial" w:hAnsi="Arial" w:cs="Arial"/>
          <w:b/>
          <w:sz w:val="22"/>
          <w:szCs w:val="22"/>
        </w:rPr>
      </w:pPr>
      <w:r>
        <w:rPr>
          <w:rFonts w:ascii="Arial" w:eastAsia="Arial" w:hAnsi="Arial" w:cs="Arial"/>
          <w:b/>
          <w:sz w:val="22"/>
          <w:szCs w:val="22"/>
        </w:rPr>
        <w:t>Cellular Iron Deficiency Disrupts Thyroid Hormone Regulated Gene Expression in Developing Hippocampal Neurons</w:t>
      </w:r>
    </w:p>
    <w:p w14:paraId="00000002" w14:textId="77777777" w:rsidR="0055453B" w:rsidRDefault="0055453B">
      <w:pPr>
        <w:jc w:val="both"/>
        <w:rPr>
          <w:rFonts w:ascii="Arial" w:eastAsia="Arial" w:hAnsi="Arial" w:cs="Arial"/>
          <w:b/>
          <w:sz w:val="22"/>
          <w:szCs w:val="22"/>
        </w:rPr>
      </w:pPr>
    </w:p>
    <w:p w14:paraId="00000003" w14:textId="77777777" w:rsidR="0055453B" w:rsidRDefault="00000000">
      <w:pPr>
        <w:jc w:val="both"/>
        <w:rPr>
          <w:rFonts w:ascii="Arial" w:eastAsia="Arial" w:hAnsi="Arial" w:cs="Arial"/>
          <w:sz w:val="22"/>
          <w:szCs w:val="22"/>
        </w:rPr>
      </w:pPr>
      <w:r>
        <w:rPr>
          <w:rFonts w:ascii="Arial" w:eastAsia="Arial" w:hAnsi="Arial" w:cs="Arial"/>
          <w:b/>
          <w:sz w:val="22"/>
          <w:szCs w:val="22"/>
        </w:rPr>
        <w:t xml:space="preserve">Authors: </w:t>
      </w:r>
      <w:r>
        <w:rPr>
          <w:rFonts w:ascii="Arial" w:eastAsia="Arial" w:hAnsi="Arial" w:cs="Arial"/>
          <w:sz w:val="22"/>
          <w:szCs w:val="22"/>
        </w:rPr>
        <w:t>Timothy, R. Monko Ph.D., Emma H. Tripp, Sierra E. Burr M.S., Karina N. Gunderson B.S., Lorene M. Lanier Ph.D., Michael K. Georgieff M.D. and Thomas W. Bastian Ph.D.</w:t>
      </w:r>
    </w:p>
    <w:p w14:paraId="00000004" w14:textId="77777777" w:rsidR="0055453B" w:rsidRDefault="0055453B">
      <w:pPr>
        <w:jc w:val="both"/>
        <w:rPr>
          <w:rFonts w:ascii="Arial" w:eastAsia="Arial" w:hAnsi="Arial" w:cs="Arial"/>
          <w:b/>
          <w:sz w:val="22"/>
          <w:szCs w:val="22"/>
        </w:rPr>
      </w:pPr>
    </w:p>
    <w:p w14:paraId="00000005" w14:textId="77777777" w:rsidR="0055453B" w:rsidRDefault="00000000">
      <w:pPr>
        <w:jc w:val="both"/>
        <w:rPr>
          <w:rFonts w:ascii="Arial" w:eastAsia="Arial" w:hAnsi="Arial" w:cs="Arial"/>
          <w:b/>
          <w:sz w:val="22"/>
          <w:szCs w:val="22"/>
        </w:rPr>
      </w:pPr>
      <w:r>
        <w:rPr>
          <w:rFonts w:ascii="Arial" w:eastAsia="Arial" w:hAnsi="Arial" w:cs="Arial"/>
          <w:b/>
          <w:sz w:val="22"/>
          <w:szCs w:val="22"/>
        </w:rPr>
        <w:t>Affiliations:</w:t>
      </w:r>
    </w:p>
    <w:p w14:paraId="00000006" w14:textId="77777777" w:rsidR="0055453B" w:rsidRDefault="00000000">
      <w:pPr>
        <w:jc w:val="both"/>
        <w:rPr>
          <w:rFonts w:ascii="Arial" w:eastAsia="Arial" w:hAnsi="Arial" w:cs="Arial"/>
          <w:sz w:val="22"/>
          <w:szCs w:val="22"/>
        </w:rPr>
      </w:pPr>
      <w:r>
        <w:rPr>
          <w:rFonts w:ascii="Arial" w:eastAsia="Arial" w:hAnsi="Arial" w:cs="Arial"/>
          <w:sz w:val="22"/>
          <w:szCs w:val="22"/>
        </w:rPr>
        <w:t>(TWB, TRM, EHT, SEB, KNG and MKG) University of Minnesota, School of Medicine, Department of Pediatrics; (LML) University of Minnesota, Department of Neuroscience.</w:t>
      </w:r>
    </w:p>
    <w:p w14:paraId="00000007" w14:textId="77777777" w:rsidR="0055453B" w:rsidRDefault="0055453B">
      <w:pPr>
        <w:jc w:val="both"/>
        <w:rPr>
          <w:rFonts w:ascii="Arial" w:eastAsia="Arial" w:hAnsi="Arial" w:cs="Arial"/>
          <w:b/>
          <w:sz w:val="22"/>
          <w:szCs w:val="22"/>
        </w:rPr>
      </w:pPr>
    </w:p>
    <w:p w14:paraId="00000008" w14:textId="77777777" w:rsidR="0055453B" w:rsidRDefault="00000000">
      <w:pPr>
        <w:jc w:val="both"/>
        <w:rPr>
          <w:rFonts w:ascii="Arial" w:eastAsia="Arial" w:hAnsi="Arial" w:cs="Arial"/>
          <w:b/>
          <w:sz w:val="22"/>
          <w:szCs w:val="22"/>
        </w:rPr>
      </w:pPr>
      <w:r>
        <w:rPr>
          <w:rFonts w:ascii="Arial" w:eastAsia="Arial" w:hAnsi="Arial" w:cs="Arial"/>
          <w:b/>
          <w:sz w:val="22"/>
          <w:szCs w:val="22"/>
        </w:rPr>
        <w:t>Sources of support:</w:t>
      </w:r>
      <w:r>
        <w:rPr>
          <w:rFonts w:ascii="Arial" w:eastAsia="Arial" w:hAnsi="Arial" w:cs="Arial"/>
          <w:sz w:val="22"/>
          <w:szCs w:val="22"/>
        </w:rPr>
        <w:t xml:space="preserve"> </w:t>
      </w:r>
    </w:p>
    <w:p w14:paraId="00000009" w14:textId="77777777" w:rsidR="0055453B" w:rsidRDefault="00000000">
      <w:pPr>
        <w:jc w:val="both"/>
        <w:rPr>
          <w:rFonts w:ascii="Arial" w:eastAsia="Arial" w:hAnsi="Arial" w:cs="Arial"/>
          <w:sz w:val="22"/>
          <w:szCs w:val="22"/>
        </w:rPr>
      </w:pPr>
      <w:r>
        <w:rPr>
          <w:rFonts w:ascii="Arial" w:eastAsia="Arial" w:hAnsi="Arial" w:cs="Arial"/>
          <w:sz w:val="22"/>
          <w:szCs w:val="22"/>
        </w:rPr>
        <w:t xml:space="preserve">Grant Sponsor: NIH; Grant number: R01 HD029421, R01 HD094809, F32 HD085576, and T32 HL007062. American Thyroid Association; Grant number: THYROIDGRANT2022-0000000258. Supporting sources </w:t>
      </w:r>
      <w:proofErr w:type="gramStart"/>
      <w:r>
        <w:rPr>
          <w:rFonts w:ascii="Arial" w:eastAsia="Arial" w:hAnsi="Arial" w:cs="Arial"/>
          <w:sz w:val="22"/>
          <w:szCs w:val="22"/>
        </w:rPr>
        <w:t>had no involvement</w:t>
      </w:r>
      <w:proofErr w:type="gramEnd"/>
      <w:r>
        <w:rPr>
          <w:rFonts w:ascii="Arial" w:eastAsia="Arial" w:hAnsi="Arial" w:cs="Arial"/>
          <w:sz w:val="22"/>
          <w:szCs w:val="22"/>
        </w:rPr>
        <w:t xml:space="preserve"> or restrictions regarding publication.</w:t>
      </w:r>
    </w:p>
    <w:p w14:paraId="0000000A" w14:textId="77777777" w:rsidR="0055453B" w:rsidRDefault="0055453B">
      <w:pPr>
        <w:jc w:val="both"/>
        <w:rPr>
          <w:rFonts w:ascii="Arial" w:eastAsia="Arial" w:hAnsi="Arial" w:cs="Arial"/>
          <w:sz w:val="22"/>
          <w:szCs w:val="22"/>
        </w:rPr>
      </w:pPr>
    </w:p>
    <w:p w14:paraId="0000000B" w14:textId="77777777" w:rsidR="0055453B" w:rsidRDefault="00000000">
      <w:pPr>
        <w:jc w:val="both"/>
        <w:rPr>
          <w:rFonts w:ascii="Arial" w:eastAsia="Arial" w:hAnsi="Arial" w:cs="Arial"/>
          <w:b/>
          <w:sz w:val="22"/>
          <w:szCs w:val="22"/>
        </w:rPr>
      </w:pPr>
      <w:r>
        <w:rPr>
          <w:rFonts w:ascii="Arial" w:eastAsia="Arial" w:hAnsi="Arial" w:cs="Arial"/>
          <w:b/>
          <w:sz w:val="22"/>
          <w:szCs w:val="22"/>
        </w:rPr>
        <w:t>Corresponding author:</w:t>
      </w:r>
    </w:p>
    <w:p w14:paraId="0000000C" w14:textId="77777777" w:rsidR="0055453B" w:rsidRDefault="00000000">
      <w:pPr>
        <w:jc w:val="both"/>
        <w:rPr>
          <w:rFonts w:ascii="Arial" w:eastAsia="Arial" w:hAnsi="Arial" w:cs="Arial"/>
          <w:sz w:val="22"/>
          <w:szCs w:val="22"/>
        </w:rPr>
      </w:pPr>
      <w:r>
        <w:rPr>
          <w:rFonts w:ascii="Arial" w:eastAsia="Arial" w:hAnsi="Arial" w:cs="Arial"/>
          <w:sz w:val="22"/>
          <w:szCs w:val="22"/>
        </w:rPr>
        <w:t>Thomas Bastian</w:t>
      </w:r>
    </w:p>
    <w:p w14:paraId="0000000D" w14:textId="77777777" w:rsidR="0055453B" w:rsidRDefault="00000000">
      <w:pPr>
        <w:jc w:val="both"/>
        <w:rPr>
          <w:rFonts w:ascii="Arial" w:eastAsia="Arial" w:hAnsi="Arial" w:cs="Arial"/>
          <w:sz w:val="22"/>
          <w:szCs w:val="22"/>
        </w:rPr>
      </w:pPr>
      <w:r>
        <w:rPr>
          <w:rFonts w:ascii="Arial" w:eastAsia="Arial" w:hAnsi="Arial" w:cs="Arial"/>
          <w:sz w:val="22"/>
          <w:szCs w:val="22"/>
        </w:rPr>
        <w:t>Neonatology</w:t>
      </w:r>
    </w:p>
    <w:p w14:paraId="0000000E" w14:textId="77777777" w:rsidR="0055453B" w:rsidRDefault="00000000">
      <w:pPr>
        <w:jc w:val="both"/>
        <w:rPr>
          <w:rFonts w:ascii="Arial" w:eastAsia="Arial" w:hAnsi="Arial" w:cs="Arial"/>
          <w:sz w:val="22"/>
          <w:szCs w:val="22"/>
        </w:rPr>
      </w:pPr>
      <w:r>
        <w:rPr>
          <w:rFonts w:ascii="Arial" w:eastAsia="Arial" w:hAnsi="Arial" w:cs="Arial"/>
          <w:sz w:val="22"/>
          <w:szCs w:val="22"/>
        </w:rPr>
        <w:t>Academic Office Building</w:t>
      </w:r>
    </w:p>
    <w:p w14:paraId="0000000F" w14:textId="77777777" w:rsidR="0055453B" w:rsidRDefault="00000000">
      <w:pPr>
        <w:jc w:val="both"/>
        <w:rPr>
          <w:rFonts w:ascii="Arial" w:eastAsia="Arial" w:hAnsi="Arial" w:cs="Arial"/>
          <w:sz w:val="22"/>
          <w:szCs w:val="22"/>
        </w:rPr>
      </w:pPr>
      <w:r>
        <w:rPr>
          <w:rFonts w:ascii="Arial" w:eastAsia="Arial" w:hAnsi="Arial" w:cs="Arial"/>
          <w:sz w:val="22"/>
          <w:szCs w:val="22"/>
        </w:rPr>
        <w:t>2450 Riverside Ave S AO-401</w:t>
      </w:r>
    </w:p>
    <w:p w14:paraId="00000010" w14:textId="77777777" w:rsidR="0055453B" w:rsidRDefault="00000000">
      <w:pPr>
        <w:jc w:val="both"/>
        <w:rPr>
          <w:rFonts w:ascii="Arial" w:eastAsia="Arial" w:hAnsi="Arial" w:cs="Arial"/>
          <w:sz w:val="22"/>
          <w:szCs w:val="22"/>
        </w:rPr>
      </w:pPr>
      <w:r>
        <w:rPr>
          <w:rFonts w:ascii="Arial" w:eastAsia="Arial" w:hAnsi="Arial" w:cs="Arial"/>
          <w:sz w:val="22"/>
          <w:szCs w:val="22"/>
        </w:rPr>
        <w:t>Minneapolis, MN 55454</w:t>
      </w:r>
    </w:p>
    <w:p w14:paraId="00000011" w14:textId="77777777" w:rsidR="0055453B" w:rsidRDefault="00000000">
      <w:pPr>
        <w:jc w:val="both"/>
        <w:rPr>
          <w:rFonts w:ascii="Arial" w:eastAsia="Arial" w:hAnsi="Arial" w:cs="Arial"/>
          <w:sz w:val="22"/>
          <w:szCs w:val="22"/>
        </w:rPr>
      </w:pPr>
      <w:r>
        <w:rPr>
          <w:rFonts w:ascii="Arial" w:eastAsia="Arial" w:hAnsi="Arial" w:cs="Arial"/>
          <w:sz w:val="22"/>
          <w:szCs w:val="22"/>
        </w:rPr>
        <w:t>Telephone: 612-301-3933</w:t>
      </w:r>
    </w:p>
    <w:p w14:paraId="00000012" w14:textId="77777777" w:rsidR="0055453B" w:rsidRDefault="00000000">
      <w:pPr>
        <w:jc w:val="both"/>
        <w:rPr>
          <w:rFonts w:ascii="Arial" w:eastAsia="Arial" w:hAnsi="Arial" w:cs="Arial"/>
          <w:sz w:val="22"/>
          <w:szCs w:val="22"/>
        </w:rPr>
      </w:pPr>
      <w:r>
        <w:rPr>
          <w:rFonts w:ascii="Arial" w:eastAsia="Arial" w:hAnsi="Arial" w:cs="Arial"/>
          <w:sz w:val="22"/>
          <w:szCs w:val="22"/>
        </w:rPr>
        <w:t xml:space="preserve">Email: </w:t>
      </w:r>
      <w:hyperlink r:id="rId8">
        <w:r>
          <w:rPr>
            <w:rFonts w:ascii="Arial" w:eastAsia="Arial" w:hAnsi="Arial" w:cs="Arial"/>
            <w:color w:val="0000FF"/>
            <w:sz w:val="22"/>
            <w:szCs w:val="22"/>
            <w:u w:val="single"/>
          </w:rPr>
          <w:t>bastian@umn.edu</w:t>
        </w:r>
      </w:hyperlink>
      <w:r>
        <w:rPr>
          <w:rFonts w:ascii="Arial" w:eastAsia="Arial" w:hAnsi="Arial" w:cs="Arial"/>
          <w:sz w:val="22"/>
          <w:szCs w:val="22"/>
        </w:rPr>
        <w:t xml:space="preserve"> </w:t>
      </w:r>
    </w:p>
    <w:p w14:paraId="00000013" w14:textId="77777777" w:rsidR="0055453B" w:rsidRDefault="0055453B">
      <w:pPr>
        <w:jc w:val="both"/>
        <w:rPr>
          <w:rFonts w:ascii="Arial" w:eastAsia="Arial" w:hAnsi="Arial" w:cs="Arial"/>
          <w:sz w:val="22"/>
          <w:szCs w:val="22"/>
        </w:rPr>
      </w:pPr>
    </w:p>
    <w:p w14:paraId="00000014" w14:textId="77777777" w:rsidR="0055453B" w:rsidRDefault="00000000">
      <w:pPr>
        <w:jc w:val="both"/>
        <w:rPr>
          <w:rFonts w:ascii="Arial" w:eastAsia="Arial" w:hAnsi="Arial" w:cs="Arial"/>
          <w:b/>
          <w:sz w:val="22"/>
          <w:szCs w:val="22"/>
        </w:rPr>
      </w:pPr>
      <w:r>
        <w:rPr>
          <w:rFonts w:ascii="Arial" w:eastAsia="Arial" w:hAnsi="Arial" w:cs="Arial"/>
          <w:b/>
          <w:sz w:val="22"/>
          <w:szCs w:val="22"/>
        </w:rPr>
        <w:t>Abbreviations:</w:t>
      </w:r>
    </w:p>
    <w:p w14:paraId="00000015" w14:textId="77777777" w:rsidR="0055453B" w:rsidRDefault="00000000">
      <w:pPr>
        <w:jc w:val="both"/>
        <w:rPr>
          <w:rFonts w:ascii="Arial" w:eastAsia="Arial" w:hAnsi="Arial" w:cs="Arial"/>
          <w:sz w:val="22"/>
          <w:szCs w:val="22"/>
        </w:rPr>
      </w:pPr>
      <w:r>
        <w:rPr>
          <w:rFonts w:ascii="Arial" w:eastAsia="Arial" w:hAnsi="Arial" w:cs="Arial"/>
          <w:sz w:val="22"/>
          <w:szCs w:val="22"/>
        </w:rPr>
        <w:t xml:space="preserve">DFO: deferoxamine; DIV: days in vitro; </w:t>
      </w:r>
      <w:proofErr w:type="spellStart"/>
      <w:r>
        <w:rPr>
          <w:rFonts w:ascii="Arial" w:eastAsia="Arial" w:hAnsi="Arial" w:cs="Arial"/>
          <w:sz w:val="22"/>
          <w:szCs w:val="22"/>
        </w:rPr>
        <w:t>FeD</w:t>
      </w:r>
      <w:proofErr w:type="spellEnd"/>
      <w:r>
        <w:rPr>
          <w:rFonts w:ascii="Arial" w:eastAsia="Arial" w:hAnsi="Arial" w:cs="Arial"/>
          <w:sz w:val="22"/>
          <w:szCs w:val="22"/>
        </w:rPr>
        <w:t xml:space="preserve">: iron deficient; </w:t>
      </w:r>
      <w:proofErr w:type="spellStart"/>
      <w:r>
        <w:rPr>
          <w:rFonts w:ascii="Arial" w:eastAsia="Arial" w:hAnsi="Arial" w:cs="Arial"/>
          <w:sz w:val="22"/>
          <w:szCs w:val="22"/>
        </w:rPr>
        <w:t>FeR</w:t>
      </w:r>
      <w:proofErr w:type="spellEnd"/>
      <w:r>
        <w:rPr>
          <w:rFonts w:ascii="Arial" w:eastAsia="Arial" w:hAnsi="Arial" w:cs="Arial"/>
          <w:sz w:val="22"/>
          <w:szCs w:val="22"/>
        </w:rPr>
        <w:t xml:space="preserve">: iron repleted; </w:t>
      </w:r>
      <w:proofErr w:type="spellStart"/>
      <w:r>
        <w:rPr>
          <w:rFonts w:ascii="Arial" w:eastAsia="Arial" w:hAnsi="Arial" w:cs="Arial"/>
          <w:sz w:val="22"/>
          <w:szCs w:val="22"/>
        </w:rPr>
        <w:t>FeS</w:t>
      </w:r>
      <w:proofErr w:type="spellEnd"/>
      <w:r>
        <w:rPr>
          <w:rFonts w:ascii="Arial" w:eastAsia="Arial" w:hAnsi="Arial" w:cs="Arial"/>
          <w:sz w:val="22"/>
          <w:szCs w:val="22"/>
        </w:rPr>
        <w:t xml:space="preserve">: iron </w:t>
      </w:r>
      <w:proofErr w:type="gramStart"/>
      <w:r>
        <w:rPr>
          <w:rFonts w:ascii="Arial" w:eastAsia="Arial" w:hAnsi="Arial" w:cs="Arial"/>
          <w:sz w:val="22"/>
          <w:szCs w:val="22"/>
        </w:rPr>
        <w:t>sufficient</w:t>
      </w:r>
      <w:proofErr w:type="gramEnd"/>
    </w:p>
    <w:p w14:paraId="00000016" w14:textId="77777777" w:rsidR="0055453B" w:rsidRDefault="00000000">
      <w:pPr>
        <w:spacing w:line="480" w:lineRule="auto"/>
        <w:jc w:val="both"/>
        <w:rPr>
          <w:rFonts w:ascii="Arial" w:eastAsia="Arial" w:hAnsi="Arial" w:cs="Arial"/>
          <w:sz w:val="22"/>
          <w:szCs w:val="22"/>
        </w:rPr>
      </w:pPr>
      <w:r>
        <w:br w:type="page"/>
      </w:r>
      <w:commentRangeStart w:id="0"/>
      <w:r>
        <w:rPr>
          <w:rFonts w:ascii="Arial" w:eastAsia="Arial" w:hAnsi="Arial" w:cs="Arial"/>
          <w:b/>
          <w:sz w:val="22"/>
          <w:szCs w:val="22"/>
        </w:rPr>
        <w:lastRenderedPageBreak/>
        <w:t>Abstract</w:t>
      </w:r>
      <w:commentRangeEnd w:id="0"/>
      <w:r w:rsidR="002E4400">
        <w:rPr>
          <w:rStyle w:val="CommentReference"/>
        </w:rPr>
        <w:commentReference w:id="0"/>
      </w:r>
    </w:p>
    <w:p w14:paraId="00000017" w14:textId="27DBA1C1" w:rsidR="0055453B" w:rsidRDefault="00000000">
      <w:pPr>
        <w:spacing w:line="480" w:lineRule="auto"/>
        <w:ind w:firstLine="720"/>
        <w:rPr>
          <w:rFonts w:ascii="Arial" w:eastAsia="Arial" w:hAnsi="Arial" w:cs="Arial"/>
          <w:sz w:val="22"/>
          <w:szCs w:val="22"/>
        </w:rPr>
      </w:pPr>
      <w:r>
        <w:rPr>
          <w:rFonts w:ascii="Arial" w:eastAsia="Arial" w:hAnsi="Arial" w:cs="Arial"/>
          <w:i/>
          <w:sz w:val="22"/>
          <w:szCs w:val="22"/>
        </w:rPr>
        <w:t xml:space="preserve">Background: </w:t>
      </w:r>
      <w:r>
        <w:rPr>
          <w:rFonts w:ascii="Arial" w:eastAsia="Arial" w:hAnsi="Arial" w:cs="Arial"/>
          <w:sz w:val="22"/>
          <w:szCs w:val="22"/>
        </w:rPr>
        <w:t>Developing neurons have high thyroid hormone and iron requirements to support their metabolism and growth. Early-life iron and thyroid hormone deficiencies are prevalent, often coexist, and</w:t>
      </w:r>
      <w:r w:rsidR="00B86C58">
        <w:rPr>
          <w:rFonts w:ascii="Arial" w:eastAsia="Arial" w:hAnsi="Arial" w:cs="Arial"/>
          <w:sz w:val="22"/>
          <w:szCs w:val="22"/>
        </w:rPr>
        <w:t xml:space="preserve"> each independently</w:t>
      </w:r>
      <w:r>
        <w:rPr>
          <w:rFonts w:ascii="Arial" w:eastAsia="Arial" w:hAnsi="Arial" w:cs="Arial"/>
          <w:sz w:val="22"/>
          <w:szCs w:val="22"/>
        </w:rPr>
        <w:t xml:space="preserve"> increase the risk of permanently impaired neurobehavioral function in children. Early-life dietary iron deficiency reduces thyroid hormone levels and impairs thyroid hormone-responsive gene expression in the neonatal rat brain</w:t>
      </w:r>
      <w:r w:rsidR="00D44FA4">
        <w:rPr>
          <w:rFonts w:ascii="Arial" w:eastAsia="Arial" w:hAnsi="Arial" w:cs="Arial"/>
          <w:sz w:val="22"/>
          <w:szCs w:val="22"/>
        </w:rPr>
        <w:t>, but it is unclear whether the effect is neuronal</w:t>
      </w:r>
      <w:r>
        <w:rPr>
          <w:rFonts w:ascii="Arial" w:eastAsia="Arial" w:hAnsi="Arial" w:cs="Arial"/>
          <w:sz w:val="22"/>
          <w:szCs w:val="22"/>
        </w:rPr>
        <w:t xml:space="preserve">. </w:t>
      </w:r>
    </w:p>
    <w:p w14:paraId="00000018" w14:textId="77777777" w:rsidR="0055453B" w:rsidRDefault="00000000">
      <w:pPr>
        <w:spacing w:line="480" w:lineRule="auto"/>
        <w:ind w:firstLine="720"/>
        <w:rPr>
          <w:rFonts w:ascii="Arial" w:eastAsia="Arial" w:hAnsi="Arial" w:cs="Arial"/>
          <w:sz w:val="22"/>
          <w:szCs w:val="22"/>
        </w:rPr>
      </w:pPr>
      <w:r>
        <w:rPr>
          <w:rFonts w:ascii="Arial" w:eastAsia="Arial" w:hAnsi="Arial" w:cs="Arial"/>
          <w:i/>
          <w:sz w:val="22"/>
          <w:szCs w:val="22"/>
        </w:rPr>
        <w:t xml:space="preserve">Objective: </w:t>
      </w:r>
      <w:r>
        <w:rPr>
          <w:rFonts w:ascii="Arial" w:eastAsia="Arial" w:hAnsi="Arial" w:cs="Arial"/>
          <w:sz w:val="22"/>
          <w:szCs w:val="22"/>
        </w:rPr>
        <w:t>This study determined whether neuronal-specific iron deficiency alters thyroid hormone-regulated gene expression in developing neurons.</w:t>
      </w:r>
    </w:p>
    <w:p w14:paraId="00000019" w14:textId="77777777" w:rsidR="0055453B" w:rsidRDefault="00000000">
      <w:pPr>
        <w:spacing w:line="480" w:lineRule="auto"/>
        <w:ind w:firstLine="720"/>
        <w:rPr>
          <w:rFonts w:ascii="Arial" w:eastAsia="Arial" w:hAnsi="Arial" w:cs="Arial"/>
          <w:sz w:val="22"/>
          <w:szCs w:val="22"/>
        </w:rPr>
      </w:pPr>
      <w:r>
        <w:rPr>
          <w:rFonts w:ascii="Arial" w:eastAsia="Arial" w:hAnsi="Arial" w:cs="Arial"/>
          <w:i/>
          <w:sz w:val="22"/>
          <w:szCs w:val="22"/>
        </w:rPr>
        <w:t xml:space="preserve">Methods: </w:t>
      </w:r>
      <w:r>
        <w:rPr>
          <w:rFonts w:ascii="Arial" w:eastAsia="Arial" w:hAnsi="Arial" w:cs="Arial"/>
          <w:sz w:val="22"/>
          <w:szCs w:val="22"/>
        </w:rPr>
        <w:t>Iron deficiency was induced in primary mouse embryonic hippocampal neuron cultures with the iron chelator deferoxamine (DFO) beginning at 3 days in vitro (DIV). At 11DIV and 18DIV, mRNA levels for thyroid hormone-regulated genes indexing thyroid hormone homeostasis (</w:t>
      </w:r>
      <w:proofErr w:type="spellStart"/>
      <w:r>
        <w:rPr>
          <w:rFonts w:ascii="Arial" w:eastAsia="Arial" w:hAnsi="Arial" w:cs="Arial"/>
          <w:i/>
          <w:sz w:val="22"/>
          <w:szCs w:val="22"/>
        </w:rPr>
        <w:t>Hr</w:t>
      </w:r>
      <w:proofErr w:type="spellEnd"/>
      <w:r>
        <w:rPr>
          <w:rFonts w:ascii="Arial" w:eastAsia="Arial" w:hAnsi="Arial" w:cs="Arial"/>
          <w:sz w:val="22"/>
          <w:szCs w:val="22"/>
        </w:rPr>
        <w:t xml:space="preserve">, </w:t>
      </w:r>
      <w:proofErr w:type="spellStart"/>
      <w:r>
        <w:rPr>
          <w:rFonts w:ascii="Arial" w:eastAsia="Arial" w:hAnsi="Arial" w:cs="Arial"/>
          <w:i/>
          <w:sz w:val="22"/>
          <w:szCs w:val="22"/>
        </w:rPr>
        <w:t>Crym</w:t>
      </w:r>
      <w:proofErr w:type="spellEnd"/>
      <w:r>
        <w:rPr>
          <w:rFonts w:ascii="Arial" w:eastAsia="Arial" w:hAnsi="Arial" w:cs="Arial"/>
          <w:sz w:val="22"/>
          <w:szCs w:val="22"/>
        </w:rPr>
        <w:t xml:space="preserve">, </w:t>
      </w:r>
      <w:r>
        <w:rPr>
          <w:rFonts w:ascii="Arial" w:eastAsia="Arial" w:hAnsi="Arial" w:cs="Arial"/>
          <w:i/>
          <w:sz w:val="22"/>
          <w:szCs w:val="22"/>
        </w:rPr>
        <w:t>Dio2</w:t>
      </w:r>
      <w:r>
        <w:rPr>
          <w:rFonts w:ascii="Arial" w:eastAsia="Arial" w:hAnsi="Arial" w:cs="Arial"/>
          <w:sz w:val="22"/>
          <w:szCs w:val="22"/>
        </w:rPr>
        <w:t xml:space="preserve">, </w:t>
      </w:r>
      <w:r>
        <w:rPr>
          <w:rFonts w:ascii="Arial" w:eastAsia="Arial" w:hAnsi="Arial" w:cs="Arial"/>
          <w:i/>
          <w:sz w:val="22"/>
          <w:szCs w:val="22"/>
        </w:rPr>
        <w:t>Slco1c1</w:t>
      </w:r>
      <w:r>
        <w:rPr>
          <w:rFonts w:ascii="Arial" w:eastAsia="Arial" w:hAnsi="Arial" w:cs="Arial"/>
          <w:sz w:val="22"/>
          <w:szCs w:val="22"/>
        </w:rPr>
        <w:t xml:space="preserve">, </w:t>
      </w:r>
      <w:r>
        <w:rPr>
          <w:rFonts w:ascii="Arial" w:eastAsia="Arial" w:hAnsi="Arial" w:cs="Arial"/>
          <w:i/>
          <w:sz w:val="22"/>
          <w:szCs w:val="22"/>
        </w:rPr>
        <w:t>Slc16a2</w:t>
      </w:r>
      <w:r>
        <w:rPr>
          <w:rFonts w:ascii="Arial" w:eastAsia="Arial" w:hAnsi="Arial" w:cs="Arial"/>
          <w:sz w:val="22"/>
          <w:szCs w:val="22"/>
        </w:rPr>
        <w:t>) and neurodevelopment (</w:t>
      </w:r>
      <w:proofErr w:type="spellStart"/>
      <w:r>
        <w:rPr>
          <w:rFonts w:ascii="Arial" w:eastAsia="Arial" w:hAnsi="Arial" w:cs="Arial"/>
          <w:i/>
          <w:sz w:val="22"/>
          <w:szCs w:val="22"/>
        </w:rPr>
        <w:t>Nrgn</w:t>
      </w:r>
      <w:proofErr w:type="spellEnd"/>
      <w:r>
        <w:rPr>
          <w:rFonts w:ascii="Arial" w:eastAsia="Arial" w:hAnsi="Arial" w:cs="Arial"/>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sz w:val="22"/>
          <w:szCs w:val="22"/>
        </w:rPr>
        <w:t xml:space="preserve">, </w:t>
      </w:r>
      <w:r>
        <w:rPr>
          <w:rFonts w:ascii="Arial" w:eastAsia="Arial" w:hAnsi="Arial" w:cs="Arial"/>
          <w:i/>
          <w:sz w:val="22"/>
          <w:szCs w:val="22"/>
        </w:rPr>
        <w:t>Klf9</w:t>
      </w:r>
      <w:r>
        <w:rPr>
          <w:rFonts w:ascii="Arial" w:eastAsia="Arial" w:hAnsi="Arial" w:cs="Arial"/>
          <w:sz w:val="22"/>
          <w:szCs w:val="22"/>
        </w:rPr>
        <w:t>) were quantified. To assess the effect of iron repletion, DFO was removed at 14DIV from a subset of DFO-treated cultures and gene expression and ATP levels were quantified at 21DIV.</w:t>
      </w:r>
    </w:p>
    <w:p w14:paraId="0000001A" w14:textId="531A0996" w:rsidR="0055453B" w:rsidRDefault="00000000">
      <w:pPr>
        <w:spacing w:line="480" w:lineRule="auto"/>
        <w:ind w:firstLine="720"/>
        <w:rPr>
          <w:rFonts w:ascii="Arial" w:eastAsia="Arial" w:hAnsi="Arial" w:cs="Arial"/>
          <w:sz w:val="22"/>
          <w:szCs w:val="22"/>
        </w:rPr>
      </w:pPr>
      <w:r>
        <w:rPr>
          <w:rFonts w:ascii="Arial" w:eastAsia="Arial" w:hAnsi="Arial" w:cs="Arial"/>
          <w:i/>
          <w:sz w:val="22"/>
          <w:szCs w:val="22"/>
        </w:rPr>
        <w:t xml:space="preserve">Results: </w:t>
      </w:r>
      <w:r>
        <w:rPr>
          <w:rFonts w:ascii="Arial" w:eastAsia="Arial" w:hAnsi="Arial" w:cs="Arial"/>
          <w:sz w:val="22"/>
          <w:szCs w:val="22"/>
        </w:rPr>
        <w:t xml:space="preserve">At 11DIV and 18DIV, neuronal iron deficiency decreased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Crym</w:t>
      </w:r>
      <w:proofErr w:type="spellEnd"/>
      <w:r>
        <w:rPr>
          <w:rFonts w:ascii="Arial" w:eastAsia="Arial" w:hAnsi="Arial" w:cs="Arial"/>
          <w:sz w:val="22"/>
          <w:szCs w:val="22"/>
        </w:rPr>
        <w:t xml:space="preserve">, and by 18DIV, </w:t>
      </w:r>
      <w:r>
        <w:rPr>
          <w:rFonts w:ascii="Arial" w:eastAsia="Arial" w:hAnsi="Arial" w:cs="Arial"/>
          <w:i/>
          <w:sz w:val="22"/>
          <w:szCs w:val="22"/>
        </w:rPr>
        <w:t xml:space="preserve">Slc16a2, Slco1c1, Dio2, </w:t>
      </w:r>
      <w:r>
        <w:rPr>
          <w:rFonts w:ascii="Arial" w:eastAsia="Arial" w:hAnsi="Arial" w:cs="Arial"/>
          <w:sz w:val="22"/>
          <w:szCs w:val="22"/>
        </w:rPr>
        <w:t xml:space="preserve">and </w:t>
      </w:r>
      <w:proofErr w:type="spellStart"/>
      <w:r>
        <w:rPr>
          <w:rFonts w:ascii="Arial" w:eastAsia="Arial" w:hAnsi="Arial" w:cs="Arial"/>
          <w:i/>
          <w:sz w:val="22"/>
          <w:szCs w:val="22"/>
        </w:rPr>
        <w:t>Hr</w:t>
      </w:r>
      <w:proofErr w:type="spellEnd"/>
      <w:r>
        <w:rPr>
          <w:rFonts w:ascii="Arial" w:eastAsia="Arial" w:hAnsi="Arial" w:cs="Arial"/>
          <w:sz w:val="22"/>
          <w:szCs w:val="22"/>
        </w:rPr>
        <w:t xml:space="preserve"> were increased; collectively suggesting cellular sensing of a functionally abnormal thyroid hormone state. Dimensionality reduction with Principal Component Analysis (PCA) reveals that thyroid hormone homeostatic genes strongly correlate with and predict iron status (</w:t>
      </w:r>
      <w:r>
        <w:rPr>
          <w:rFonts w:ascii="Arial" w:eastAsia="Arial" w:hAnsi="Arial" w:cs="Arial"/>
          <w:i/>
          <w:sz w:val="22"/>
          <w:szCs w:val="22"/>
        </w:rPr>
        <w:t>Tfr1</w:t>
      </w:r>
      <w:r>
        <w:rPr>
          <w:rFonts w:ascii="Arial" w:eastAsia="Arial" w:hAnsi="Arial" w:cs="Arial"/>
          <w:sz w:val="22"/>
          <w:szCs w:val="22"/>
        </w:rPr>
        <w:t xml:space="preserve"> mRNA). Iron repletion from 14–21DIV restored neurodevelopmental genes, but not all thyroid hormone homeostatic genes, and ATP concentrations remained significantly altered. PCA clustering suggests that</w:t>
      </w:r>
      <w:r w:rsidR="004672E6">
        <w:rPr>
          <w:rFonts w:ascii="Arial" w:eastAsia="Arial" w:hAnsi="Arial" w:cs="Arial"/>
          <w:sz w:val="22"/>
          <w:szCs w:val="22"/>
        </w:rPr>
        <w:t>, after iron repletion,</w:t>
      </w:r>
      <w:r>
        <w:rPr>
          <w:rFonts w:ascii="Arial" w:eastAsia="Arial" w:hAnsi="Arial" w:cs="Arial"/>
          <w:sz w:val="22"/>
          <w:szCs w:val="22"/>
        </w:rPr>
        <w:t xml:space="preserve"> </w:t>
      </w:r>
      <w:commentRangeStart w:id="1"/>
      <w:r>
        <w:rPr>
          <w:rFonts w:ascii="Arial" w:eastAsia="Arial" w:hAnsi="Arial" w:cs="Arial"/>
          <w:sz w:val="22"/>
          <w:szCs w:val="22"/>
        </w:rPr>
        <w:t>cultures</w:t>
      </w:r>
      <w:commentRangeEnd w:id="1"/>
      <w:r w:rsidR="002E4400">
        <w:rPr>
          <w:rStyle w:val="CommentReference"/>
        </w:rPr>
        <w:commentReference w:id="1"/>
      </w:r>
      <w:r>
        <w:rPr>
          <w:rFonts w:ascii="Arial" w:eastAsia="Arial" w:hAnsi="Arial" w:cs="Arial"/>
          <w:sz w:val="22"/>
          <w:szCs w:val="22"/>
        </w:rPr>
        <w:t xml:space="preserve"> maintain a gene expression signature indicative of previous iron deficiency. </w:t>
      </w:r>
    </w:p>
    <w:p w14:paraId="0000001B" w14:textId="0ED6BF43" w:rsidR="0055453B" w:rsidRDefault="00000000">
      <w:pPr>
        <w:spacing w:line="480" w:lineRule="auto"/>
        <w:ind w:firstLine="720"/>
        <w:rPr>
          <w:rFonts w:ascii="Arial" w:eastAsia="Arial" w:hAnsi="Arial" w:cs="Arial"/>
          <w:sz w:val="22"/>
          <w:szCs w:val="22"/>
        </w:rPr>
      </w:pPr>
      <w:r>
        <w:rPr>
          <w:rFonts w:ascii="Arial" w:eastAsia="Arial" w:hAnsi="Arial" w:cs="Arial"/>
          <w:i/>
          <w:sz w:val="22"/>
          <w:szCs w:val="22"/>
        </w:rPr>
        <w:t xml:space="preserve">Conclusions: </w:t>
      </w:r>
      <w:r>
        <w:rPr>
          <w:rFonts w:ascii="Arial" w:eastAsia="Arial" w:hAnsi="Arial" w:cs="Arial"/>
          <w:sz w:val="22"/>
          <w:szCs w:val="22"/>
        </w:rPr>
        <w:t xml:space="preserve">These novel findings suggest there is an intracellular mechanism coordinating cellular iron/thyroid hormone activities. We speculate this is a part of homeostatic response to </w:t>
      </w:r>
      <w:r w:rsidR="00052937">
        <w:rPr>
          <w:rFonts w:ascii="Arial" w:eastAsia="Arial" w:hAnsi="Arial" w:cs="Arial"/>
          <w:sz w:val="22"/>
          <w:szCs w:val="22"/>
        </w:rPr>
        <w:t xml:space="preserve">acutely </w:t>
      </w:r>
      <w:r>
        <w:rPr>
          <w:rFonts w:ascii="Arial" w:eastAsia="Arial" w:hAnsi="Arial" w:cs="Arial"/>
          <w:sz w:val="22"/>
          <w:szCs w:val="22"/>
        </w:rPr>
        <w:t>match neuronal energy production and growth signaling. However,</w:t>
      </w:r>
      <w:ins w:id="2" w:author="Tim Monko" w:date="2023-07-06T11:54:00Z">
        <w:r w:rsidR="00754091">
          <w:rPr>
            <w:rFonts w:ascii="Arial" w:eastAsia="Arial" w:hAnsi="Arial" w:cs="Arial"/>
            <w:sz w:val="22"/>
            <w:szCs w:val="22"/>
          </w:rPr>
          <w:t xml:space="preserve"> the </w:t>
        </w:r>
        <w:r w:rsidR="00754091">
          <w:rPr>
            <w:rFonts w:ascii="Arial" w:eastAsia="Arial" w:hAnsi="Arial" w:cs="Arial"/>
            <w:sz w:val="22"/>
            <w:szCs w:val="22"/>
          </w:rPr>
          <w:lastRenderedPageBreak/>
          <w:t>adaptation</w:t>
        </w:r>
        <w:r w:rsidR="002E4400">
          <w:rPr>
            <w:rFonts w:ascii="Arial" w:eastAsia="Arial" w:hAnsi="Arial" w:cs="Arial"/>
            <w:sz w:val="22"/>
            <w:szCs w:val="22"/>
          </w:rPr>
          <w:t xml:space="preserve"> to</w:t>
        </w:r>
      </w:ins>
      <w:r>
        <w:rPr>
          <w:rFonts w:ascii="Arial" w:eastAsia="Arial" w:hAnsi="Arial" w:cs="Arial"/>
          <w:sz w:val="22"/>
          <w:szCs w:val="22"/>
        </w:rPr>
        <w:t xml:space="preserve"> iron deficiency may cause permanent deficits in thyroid hormone-dependent neurodevelopmental processes even after recovery from iron deficiency.</w:t>
      </w:r>
    </w:p>
    <w:p w14:paraId="0000001C" w14:textId="77777777" w:rsidR="0055453B" w:rsidRDefault="0055453B">
      <w:pPr>
        <w:spacing w:line="480" w:lineRule="auto"/>
        <w:ind w:firstLine="720"/>
        <w:jc w:val="both"/>
        <w:rPr>
          <w:rFonts w:ascii="Arial" w:eastAsia="Arial" w:hAnsi="Arial" w:cs="Arial"/>
          <w:sz w:val="22"/>
          <w:szCs w:val="22"/>
        </w:rPr>
      </w:pPr>
    </w:p>
    <w:p w14:paraId="0000001D"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b/>
          <w:sz w:val="22"/>
          <w:szCs w:val="22"/>
        </w:rPr>
        <w:t xml:space="preserve">Keywords: </w:t>
      </w:r>
      <w:r>
        <w:rPr>
          <w:rFonts w:ascii="Arial" w:eastAsia="Arial" w:hAnsi="Arial" w:cs="Arial"/>
          <w:sz w:val="22"/>
          <w:szCs w:val="22"/>
        </w:rPr>
        <w:t>Iron, thyroid hormone, energy metabolism, neuron development, primary neuronal culture</w:t>
      </w:r>
    </w:p>
    <w:p w14:paraId="0000001E" w14:textId="77777777" w:rsidR="0055453B" w:rsidRDefault="00000000">
      <w:pPr>
        <w:spacing w:line="480" w:lineRule="auto"/>
        <w:rPr>
          <w:rFonts w:ascii="Arial" w:eastAsia="Arial" w:hAnsi="Arial" w:cs="Arial"/>
          <w:sz w:val="22"/>
          <w:szCs w:val="22"/>
        </w:rPr>
      </w:pPr>
      <w:r>
        <w:br w:type="page"/>
      </w:r>
      <w:r>
        <w:rPr>
          <w:rFonts w:ascii="Arial" w:eastAsia="Arial" w:hAnsi="Arial" w:cs="Arial"/>
          <w:b/>
          <w:sz w:val="22"/>
          <w:szCs w:val="22"/>
        </w:rPr>
        <w:lastRenderedPageBreak/>
        <w:t>Introduction</w:t>
      </w:r>
      <w:r>
        <w:rPr>
          <w:rFonts w:ascii="Arial" w:eastAsia="Arial" w:hAnsi="Arial" w:cs="Arial"/>
          <w:sz w:val="22"/>
          <w:szCs w:val="22"/>
        </w:rPr>
        <w:t xml:space="preserve"> </w:t>
      </w:r>
    </w:p>
    <w:p w14:paraId="0000001F"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Human brain development is a dynamic, metabolically demanding process, which must occur in a sequential and coordinated fashion. The rapidly growing neonatal human brain accounts for ~60% of the total body energy utilization, (compared to 20% in the adult brain), indicating the high energy and nutrient requirements of proper brain growth (1, 2). Iron and thyroid hormone are two critical regulators of both systemic and cellular energy production and homeostasis. Thyroid hormone regulates cellular energy (ATP) demand and utilization in the developing brain, through its regulation of genes involved in cellular energy metabolism and in stimulation of ATP-consuming processes, including generation of ion gradients, cytoskeletal dynamics, and DNA replication for cell proliferation (3). Iron regulates cellular energetic capacity in the developing brain through its direct role in the structure and redox activity of cytochrome- and iron-sulfur cluster-containing TCA cycle and electron transport chain proteins (4). Neurons, which rely predominantly </w:t>
      </w:r>
      <w:commentRangeStart w:id="3"/>
      <w:r>
        <w:rPr>
          <w:rFonts w:ascii="Arial" w:eastAsia="Arial" w:hAnsi="Arial" w:cs="Arial"/>
          <w:sz w:val="22"/>
          <w:szCs w:val="22"/>
        </w:rPr>
        <w:t>on</w:t>
      </w:r>
      <w:commentRangeEnd w:id="3"/>
      <w:r w:rsidR="00476BB8">
        <w:rPr>
          <w:rStyle w:val="CommentReference"/>
        </w:rPr>
        <w:commentReference w:id="3"/>
      </w:r>
      <w:r>
        <w:rPr>
          <w:rFonts w:ascii="Arial" w:eastAsia="Arial" w:hAnsi="Arial" w:cs="Arial"/>
          <w:sz w:val="22"/>
          <w:szCs w:val="22"/>
        </w:rPr>
        <w:t xml:space="preserve"> iron- and thyroid hormone-dependent mitochondrial respiration for their energy needs, are most sensitive to perturbations in iron and thyroid hormone during rapid neonatal development. Isolated fetal-neonatal iron deficiency or thyroid hormone deficiency cause similar neurodevelopmental impairments, including less complex neuronal structure, lower electrophysiologic capacity and deficits in learning, memory, psychosocial, and motor skills (5, 6). Deficits persist into adolescence and adulthood despite iron or thyroid hormone repletion, causing life-long brain dysfunction and increased risk for other brain disorders, including autism and schizophrenia (5, 6).</w:t>
      </w:r>
    </w:p>
    <w:p w14:paraId="00000020" w14:textId="1BAAE964"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More than 2 billion people worldwide are at risk of developing iron deficiency (with or without anemia) or thyroid hormone deficiency (due to iodine deficiency or </w:t>
      </w:r>
      <w:r w:rsidR="00437A5E">
        <w:rPr>
          <w:rFonts w:ascii="Arial" w:eastAsia="Arial" w:hAnsi="Arial" w:cs="Arial"/>
          <w:sz w:val="22"/>
          <w:szCs w:val="22"/>
        </w:rPr>
        <w:t>other thyroid hormone</w:t>
      </w:r>
      <w:r>
        <w:rPr>
          <w:rFonts w:ascii="Arial" w:eastAsia="Arial" w:hAnsi="Arial" w:cs="Arial"/>
          <w:sz w:val="22"/>
          <w:szCs w:val="22"/>
        </w:rPr>
        <w:t xml:space="preserve"> disorders), despite widespread efforts to reduce their prevalence (7–10). Thyroid hormones—thyroxine (T4) and triiodothyronine (T3)—are only produced in the thyroid gland via thyroid peroxidase, which requires iron for its enzymatic activity (11). Iron deficiency causes impaired thyroid function in pregnant women and children and often occurs simultaneously with iodine </w:t>
      </w:r>
      <w:r>
        <w:rPr>
          <w:rFonts w:ascii="Arial" w:eastAsia="Arial" w:hAnsi="Arial" w:cs="Arial"/>
          <w:sz w:val="22"/>
          <w:szCs w:val="22"/>
        </w:rPr>
        <w:lastRenderedPageBreak/>
        <w:t xml:space="preserve">deficiency (12, 13). Moreover, iron deficiency </w:t>
      </w:r>
      <w:proofErr w:type="gramStart"/>
      <w:r>
        <w:rPr>
          <w:rFonts w:ascii="Arial" w:eastAsia="Arial" w:hAnsi="Arial" w:cs="Arial"/>
          <w:sz w:val="22"/>
          <w:szCs w:val="22"/>
        </w:rPr>
        <w:t>blunts</w:t>
      </w:r>
      <w:proofErr w:type="gramEnd"/>
      <w:r>
        <w:rPr>
          <w:rFonts w:ascii="Arial" w:eastAsia="Arial" w:hAnsi="Arial" w:cs="Arial"/>
          <w:sz w:val="22"/>
          <w:szCs w:val="22"/>
        </w:rPr>
        <w:t xml:space="preserve"> and iron treatment improves the efficacy of iodine prophylaxis on thyroid function in iodine-deficient children.</w:t>
      </w:r>
    </w:p>
    <w:p w14:paraId="00000021" w14:textId="3F2B51CE"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We, and others, previously demonstrated that fetal-neonatal iron deficiency reduces circulating T4 and T3 concentrations, lowers brain T3 levels, and impairs brain thyroid hormone-responsive gene expression in neonatal rats (14–17), suggesting that iron deficiency-induced systemic- and brain- thyroid hormone deficiency may contribute additional deleterious effects on brain development beyond iron deficiency itself. </w:t>
      </w:r>
      <w:r>
        <w:rPr>
          <w:rFonts w:ascii="Arial" w:eastAsia="Arial" w:hAnsi="Arial" w:cs="Arial"/>
          <w:i/>
          <w:sz w:val="22"/>
          <w:szCs w:val="22"/>
        </w:rPr>
        <w:t xml:space="preserve">De novo </w:t>
      </w:r>
      <w:r>
        <w:rPr>
          <w:rFonts w:ascii="Arial" w:eastAsia="Arial" w:hAnsi="Arial" w:cs="Arial"/>
          <w:sz w:val="22"/>
          <w:szCs w:val="22"/>
        </w:rPr>
        <w:t xml:space="preserve">thyroid hormone synthesis only occurs in the thyroid gland and is mediated by the iron-dependent enzyme thyroid peroxidase (11). Thus, the effect of iron deficiency on brain thyroid hormone levels and activity was proposed to be downstream of a direct effect on the thyroid gland and an unfortunate maladaptive consequence </w:t>
      </w:r>
      <w:r w:rsidR="009A5198">
        <w:rPr>
          <w:rFonts w:ascii="Arial" w:eastAsia="Arial" w:hAnsi="Arial" w:cs="Arial"/>
          <w:sz w:val="22"/>
          <w:szCs w:val="22"/>
        </w:rPr>
        <w:t xml:space="preserve">that would compound </w:t>
      </w:r>
      <w:proofErr w:type="spellStart"/>
      <w:r w:rsidR="003E7D9B">
        <w:rPr>
          <w:rFonts w:ascii="Arial" w:eastAsia="Arial" w:hAnsi="Arial" w:cs="Arial"/>
          <w:sz w:val="22"/>
          <w:szCs w:val="22"/>
        </w:rPr>
        <w:t>neuropathologies</w:t>
      </w:r>
      <w:proofErr w:type="spellEnd"/>
      <w:r w:rsidR="009A5198">
        <w:rPr>
          <w:rFonts w:ascii="Arial" w:eastAsia="Arial" w:hAnsi="Arial" w:cs="Arial"/>
          <w:sz w:val="22"/>
          <w:szCs w:val="22"/>
        </w:rPr>
        <w:t xml:space="preserve"> </w:t>
      </w:r>
      <w:r w:rsidR="003E7D9B">
        <w:rPr>
          <w:rFonts w:ascii="Arial" w:eastAsia="Arial" w:hAnsi="Arial" w:cs="Arial"/>
          <w:sz w:val="22"/>
          <w:szCs w:val="22"/>
        </w:rPr>
        <w:t>of the developing iron deficient brain</w:t>
      </w:r>
      <w:r w:rsidR="003E7D9B">
        <w:rPr>
          <w:rFonts w:ascii="Arial" w:eastAsia="Arial" w:hAnsi="Arial" w:cs="Arial"/>
          <w:sz w:val="22"/>
          <w:szCs w:val="22"/>
        </w:rPr>
        <w:t>. Alternatively</w:t>
      </w:r>
      <w:r>
        <w:rPr>
          <w:rFonts w:ascii="Arial" w:eastAsia="Arial" w:hAnsi="Arial" w:cs="Arial"/>
          <w:sz w:val="22"/>
          <w:szCs w:val="22"/>
        </w:rPr>
        <w:t>,</w:t>
      </w:r>
      <w:r w:rsidR="00885DF1">
        <w:rPr>
          <w:rFonts w:ascii="Arial" w:eastAsia="Arial" w:hAnsi="Arial" w:cs="Arial"/>
          <w:sz w:val="22"/>
          <w:szCs w:val="22"/>
        </w:rPr>
        <w:t xml:space="preserve"> since iron deficiency compromises ATP generation through reducing cytochrome-mediated </w:t>
      </w:r>
      <w:r w:rsidR="00467712">
        <w:rPr>
          <w:rFonts w:ascii="Arial" w:eastAsia="Arial" w:hAnsi="Arial" w:cs="Arial"/>
          <w:sz w:val="22"/>
          <w:szCs w:val="22"/>
        </w:rPr>
        <w:t>electron transport chain efficiency,</w:t>
      </w:r>
      <w:r>
        <w:rPr>
          <w:rFonts w:ascii="Arial" w:eastAsia="Arial" w:hAnsi="Arial" w:cs="Arial"/>
          <w:sz w:val="22"/>
          <w:szCs w:val="22"/>
        </w:rPr>
        <w:t xml:space="preserve"> it may be advantageous for the developing brain to metabolically match neuronal metabolic and growth rates—mediated by thyroid hormone—with availability of metabolic substrates for oxidative phosphorylation (e.g., iron) to prevent damaging effects of metabolic </w:t>
      </w:r>
      <w:proofErr w:type="spellStart"/>
      <w:r>
        <w:rPr>
          <w:rFonts w:ascii="Arial" w:eastAsia="Arial" w:hAnsi="Arial" w:cs="Arial"/>
          <w:sz w:val="22"/>
          <w:szCs w:val="22"/>
        </w:rPr>
        <w:t>dyshomeostasis</w:t>
      </w:r>
      <w:proofErr w:type="spellEnd"/>
      <w:r>
        <w:rPr>
          <w:rFonts w:ascii="Arial" w:eastAsia="Arial" w:hAnsi="Arial" w:cs="Arial"/>
          <w:sz w:val="22"/>
          <w:szCs w:val="22"/>
        </w:rPr>
        <w:t xml:space="preserve">. Whether such neuron-intrinsic coordination of iron and thyroid hormone occurs within the developing brain is unknown. </w:t>
      </w:r>
    </w:p>
    <w:p w14:paraId="00000022"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Intracellular T4/T3 levels and activity are controlled in a tissue- and cell type-specific manner by thyroid hormone transporters (e.g., Oatp1c1/</w:t>
      </w:r>
      <w:r>
        <w:rPr>
          <w:rFonts w:ascii="Arial" w:eastAsia="Arial" w:hAnsi="Arial" w:cs="Arial"/>
          <w:i/>
          <w:sz w:val="22"/>
          <w:szCs w:val="22"/>
        </w:rPr>
        <w:t>Slco1c1</w:t>
      </w:r>
      <w:r>
        <w:rPr>
          <w:rFonts w:ascii="Arial" w:eastAsia="Arial" w:hAnsi="Arial" w:cs="Arial"/>
          <w:sz w:val="22"/>
          <w:szCs w:val="22"/>
        </w:rPr>
        <w:t xml:space="preserve"> and Mct8/</w:t>
      </w:r>
      <w:r>
        <w:rPr>
          <w:rFonts w:ascii="Arial" w:eastAsia="Arial" w:hAnsi="Arial" w:cs="Arial"/>
          <w:i/>
          <w:sz w:val="22"/>
          <w:szCs w:val="22"/>
        </w:rPr>
        <w:t>Slc16a2</w:t>
      </w:r>
      <w:r>
        <w:rPr>
          <w:rFonts w:ascii="Arial" w:eastAsia="Arial" w:hAnsi="Arial" w:cs="Arial"/>
          <w:sz w:val="22"/>
          <w:szCs w:val="22"/>
        </w:rPr>
        <w:t>), deiodinase activity (e.g., D2/</w:t>
      </w:r>
      <w:r>
        <w:rPr>
          <w:rFonts w:ascii="Arial" w:eastAsia="Arial" w:hAnsi="Arial" w:cs="Arial"/>
          <w:i/>
          <w:sz w:val="22"/>
          <w:szCs w:val="22"/>
        </w:rPr>
        <w:t>Dio2</w:t>
      </w:r>
      <w:r>
        <w:rPr>
          <w:rFonts w:ascii="Arial" w:eastAsia="Arial" w:hAnsi="Arial" w:cs="Arial"/>
          <w:sz w:val="22"/>
          <w:szCs w:val="22"/>
        </w:rPr>
        <w:t xml:space="preserve"> and D3/</w:t>
      </w:r>
      <w:r>
        <w:rPr>
          <w:rFonts w:ascii="Arial" w:eastAsia="Arial" w:hAnsi="Arial" w:cs="Arial"/>
          <w:i/>
          <w:sz w:val="22"/>
          <w:szCs w:val="22"/>
        </w:rPr>
        <w:t>Dio3</w:t>
      </w:r>
      <w:r>
        <w:rPr>
          <w:rFonts w:ascii="Arial" w:eastAsia="Arial" w:hAnsi="Arial" w:cs="Arial"/>
          <w:sz w:val="22"/>
          <w:szCs w:val="22"/>
        </w:rPr>
        <w:t xml:space="preserve">), and intracellular thyroid hormone-binding proteins (e.g., </w:t>
      </w:r>
      <w:proofErr w:type="spellStart"/>
      <w:r>
        <w:rPr>
          <w:rFonts w:ascii="Arial" w:eastAsia="Arial" w:hAnsi="Arial" w:cs="Arial"/>
          <w:sz w:val="22"/>
          <w:szCs w:val="22"/>
        </w:rPr>
        <w:t>Crym</w:t>
      </w:r>
      <w:proofErr w:type="spellEnd"/>
      <w:r>
        <w:rPr>
          <w:rFonts w:ascii="Arial" w:eastAsia="Arial" w:hAnsi="Arial" w:cs="Arial"/>
          <w:sz w:val="22"/>
          <w:szCs w:val="22"/>
        </w:rPr>
        <w:t xml:space="preserve">) (3). Thyroid hormone predominantly controls critical brain developmental processes through regulation of gene transcription (3, 18). T3 binds to nuclear thyroid hormone receptors at specific thyroid hormone response elements (TREs) in the upstream promoter region of thyroid hormone-responsive genes. For positively regulated genes, thyroid hormone receptor binding of T3 alters the protein’s conformation and signals for the recruitment of co-activators, resulting in activation of thyroid hormone-responsive gene transcription. In the absence of T3, thyroid </w:t>
      </w:r>
      <w:r>
        <w:rPr>
          <w:rFonts w:ascii="Arial" w:eastAsia="Arial" w:hAnsi="Arial" w:cs="Arial"/>
          <w:sz w:val="22"/>
          <w:szCs w:val="22"/>
        </w:rPr>
        <w:lastRenderedPageBreak/>
        <w:t xml:space="preserve">hormone receptors bound to the thyroid hormone response element of positively regulated thyroid hormone-responsive genes recruit co-repressors (e.g., Hairless, </w:t>
      </w:r>
      <w:proofErr w:type="spellStart"/>
      <w:r>
        <w:rPr>
          <w:rFonts w:ascii="Arial" w:eastAsia="Arial" w:hAnsi="Arial" w:cs="Arial"/>
          <w:sz w:val="22"/>
          <w:szCs w:val="22"/>
        </w:rPr>
        <w:t>Hr</w:t>
      </w:r>
      <w:proofErr w:type="spellEnd"/>
      <w:r>
        <w:rPr>
          <w:rFonts w:ascii="Arial" w:eastAsia="Arial" w:hAnsi="Arial" w:cs="Arial"/>
          <w:sz w:val="22"/>
          <w:szCs w:val="22"/>
        </w:rPr>
        <w:t xml:space="preserve">), resulting in down-regulation of gene transcription. Genes that are negatively regulated by thyroid hormone are typically involved in maintaining thyroid hormone homeostasis (e.g., </w:t>
      </w:r>
      <w:r>
        <w:rPr>
          <w:rFonts w:ascii="Arial" w:eastAsia="Arial" w:hAnsi="Arial" w:cs="Arial"/>
          <w:i/>
          <w:sz w:val="22"/>
          <w:szCs w:val="22"/>
        </w:rPr>
        <w:t>Dio2</w:t>
      </w:r>
      <w:r>
        <w:rPr>
          <w:rFonts w:ascii="Arial" w:eastAsia="Arial" w:hAnsi="Arial" w:cs="Arial"/>
          <w:sz w:val="22"/>
          <w:szCs w:val="22"/>
        </w:rPr>
        <w:t xml:space="preserve">, </w:t>
      </w:r>
      <w:r>
        <w:rPr>
          <w:rFonts w:ascii="Arial" w:eastAsia="Arial" w:hAnsi="Arial" w:cs="Arial"/>
          <w:i/>
          <w:sz w:val="22"/>
          <w:szCs w:val="22"/>
        </w:rPr>
        <w:t>Slc16a2</w:t>
      </w:r>
      <w:r>
        <w:rPr>
          <w:rFonts w:ascii="Arial" w:eastAsia="Arial" w:hAnsi="Arial" w:cs="Arial"/>
          <w:sz w:val="22"/>
          <w:szCs w:val="22"/>
        </w:rPr>
        <w:t xml:space="preserve">, </w:t>
      </w:r>
      <w:r>
        <w:rPr>
          <w:rFonts w:ascii="Arial" w:eastAsia="Arial" w:hAnsi="Arial" w:cs="Arial"/>
          <w:i/>
          <w:sz w:val="22"/>
          <w:szCs w:val="22"/>
        </w:rPr>
        <w:t>Slco1c1</w:t>
      </w:r>
      <w:r>
        <w:rPr>
          <w:rFonts w:ascii="Arial" w:eastAsia="Arial" w:hAnsi="Arial" w:cs="Arial"/>
          <w:sz w:val="22"/>
          <w:szCs w:val="22"/>
        </w:rPr>
        <w:t xml:space="preserve">). Thyroid hormone regulates the expression of numerous genes involved in key neurodevelopmental processes including transcriptional regulation (e.g., </w:t>
      </w:r>
      <w:proofErr w:type="spellStart"/>
      <w:r>
        <w:rPr>
          <w:rFonts w:ascii="Arial" w:eastAsia="Arial" w:hAnsi="Arial" w:cs="Arial"/>
          <w:i/>
          <w:sz w:val="22"/>
          <w:szCs w:val="22"/>
        </w:rPr>
        <w:t>Hr</w:t>
      </w:r>
      <w:proofErr w:type="spellEnd"/>
      <w:r>
        <w:rPr>
          <w:rFonts w:ascii="Arial" w:eastAsia="Arial" w:hAnsi="Arial" w:cs="Arial"/>
          <w:sz w:val="22"/>
          <w:szCs w:val="22"/>
        </w:rPr>
        <w:t xml:space="preserve"> and </w:t>
      </w:r>
      <w:r>
        <w:rPr>
          <w:rFonts w:ascii="Arial" w:eastAsia="Arial" w:hAnsi="Arial" w:cs="Arial"/>
          <w:i/>
          <w:sz w:val="22"/>
          <w:szCs w:val="22"/>
        </w:rPr>
        <w:t>Klf9</w:t>
      </w:r>
      <w:r>
        <w:rPr>
          <w:rFonts w:ascii="Arial" w:eastAsia="Arial" w:hAnsi="Arial" w:cs="Arial"/>
          <w:sz w:val="22"/>
          <w:szCs w:val="22"/>
        </w:rPr>
        <w:t xml:space="preserve">), neurotrophic signaling (e.g., </w:t>
      </w:r>
      <w:proofErr w:type="spellStart"/>
      <w:r>
        <w:rPr>
          <w:rFonts w:ascii="Arial" w:eastAsia="Arial" w:hAnsi="Arial" w:cs="Arial"/>
          <w:i/>
          <w:sz w:val="22"/>
          <w:szCs w:val="22"/>
        </w:rPr>
        <w:t>Bdnf</w:t>
      </w:r>
      <w:proofErr w:type="spellEnd"/>
      <w:r>
        <w:rPr>
          <w:rFonts w:ascii="Arial" w:eastAsia="Arial" w:hAnsi="Arial" w:cs="Arial"/>
          <w:sz w:val="22"/>
          <w:szCs w:val="22"/>
        </w:rPr>
        <w:t xml:space="preserve">), axon myelination (e.g., </w:t>
      </w:r>
      <w:proofErr w:type="spellStart"/>
      <w:r>
        <w:rPr>
          <w:rFonts w:ascii="Arial" w:eastAsia="Arial" w:hAnsi="Arial" w:cs="Arial"/>
          <w:i/>
          <w:sz w:val="22"/>
          <w:szCs w:val="22"/>
        </w:rPr>
        <w:t>Mbp</w:t>
      </w:r>
      <w:proofErr w:type="spellEnd"/>
      <w:r>
        <w:rPr>
          <w:rFonts w:ascii="Arial" w:eastAsia="Arial" w:hAnsi="Arial" w:cs="Arial"/>
          <w:sz w:val="22"/>
          <w:szCs w:val="22"/>
        </w:rPr>
        <w:t xml:space="preserve">), synaptic plasticity (e.g.,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and energy metabolism (e.g., </w:t>
      </w:r>
      <w:r>
        <w:rPr>
          <w:rFonts w:ascii="Arial" w:eastAsia="Arial" w:hAnsi="Arial" w:cs="Arial"/>
          <w:i/>
          <w:sz w:val="22"/>
          <w:szCs w:val="22"/>
        </w:rPr>
        <w:t>Cox IV</w:t>
      </w:r>
      <w:r>
        <w:rPr>
          <w:rFonts w:ascii="Arial" w:eastAsia="Arial" w:hAnsi="Arial" w:cs="Arial"/>
          <w:sz w:val="22"/>
          <w:szCs w:val="22"/>
        </w:rPr>
        <w:t>). Iron also regulates many of the same genes (19), providing further support for a co-regulation of iron and thyroid hormone activities in the developing brain.</w:t>
      </w:r>
    </w:p>
    <w:p w14:paraId="00000023" w14:textId="77777777" w:rsidR="0055453B" w:rsidRDefault="00000000">
      <w:pPr>
        <w:spacing w:line="480" w:lineRule="auto"/>
        <w:ind w:firstLine="720"/>
        <w:rPr>
          <w:rFonts w:ascii="Arial" w:eastAsia="Arial" w:hAnsi="Arial" w:cs="Arial"/>
          <w:sz w:val="22"/>
          <w:szCs w:val="22"/>
        </w:rPr>
      </w:pPr>
      <w:r>
        <w:rPr>
          <w:rFonts w:ascii="Arial" w:eastAsia="Arial" w:hAnsi="Arial" w:cs="Arial"/>
          <w:sz w:val="22"/>
          <w:szCs w:val="22"/>
        </w:rPr>
        <w:t xml:space="preserve">The objective of the current study was to test the hypothesis that iron control of thyroid hormone activity occurs in a cell-intrinsic manner specifically within the developing neuron. Understanding the relationship between iron deficiency and thyroid hormone gene response may reveal an apparent adaptive thyroid hormone response to changes in iron status. Our mouse embryonic hippocampal neuron culture model of chronic iron deficiency uniquely allows us to test this hypothesis throughout the physiological development of the functionally relevant cell type. This approach dissociates the iron and thyroid hormone requirements of the developing neuron from the iron-dependent </w:t>
      </w:r>
      <w:r>
        <w:rPr>
          <w:rFonts w:ascii="Arial" w:eastAsia="Arial" w:hAnsi="Arial" w:cs="Arial"/>
          <w:i/>
          <w:sz w:val="22"/>
          <w:szCs w:val="22"/>
        </w:rPr>
        <w:t>de novo</w:t>
      </w:r>
      <w:r>
        <w:rPr>
          <w:rFonts w:ascii="Arial" w:eastAsia="Arial" w:hAnsi="Arial" w:cs="Arial"/>
          <w:sz w:val="22"/>
          <w:szCs w:val="22"/>
        </w:rPr>
        <w:t xml:space="preserve"> thyroid hormone synthesis that occurs only in the thyroid gland. Our findings show that neuronal-specific iron deficiency reduces thyroid hormone-regulated gene expression, indicative of a functionally abnormal thyroid hormone status, despite normal thyroid hormone availability. This suggests an undiscovered intracellular mechanism coordinating cellular iron and thyroid hormone activities during neuronal development, potentially as an adaptive response to preserve neuron function in adverse conditions.</w:t>
      </w:r>
    </w:p>
    <w:p w14:paraId="00000024" w14:textId="77777777" w:rsidR="0055453B" w:rsidRDefault="00000000">
      <w:pPr>
        <w:spacing w:line="480" w:lineRule="auto"/>
        <w:rPr>
          <w:rFonts w:ascii="Arial" w:eastAsia="Arial" w:hAnsi="Arial" w:cs="Arial"/>
          <w:sz w:val="22"/>
          <w:szCs w:val="22"/>
        </w:rPr>
      </w:pPr>
      <w:r>
        <w:br w:type="page"/>
      </w:r>
      <w:r>
        <w:rPr>
          <w:rFonts w:ascii="Arial" w:eastAsia="Arial" w:hAnsi="Arial" w:cs="Arial"/>
          <w:b/>
          <w:sz w:val="22"/>
          <w:szCs w:val="22"/>
        </w:rPr>
        <w:lastRenderedPageBreak/>
        <w:t>Materials and Methods</w:t>
      </w:r>
    </w:p>
    <w:p w14:paraId="00000025"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Animals</w:t>
      </w:r>
      <w:r>
        <w:rPr>
          <w:rFonts w:ascii="Arial" w:eastAsia="Arial" w:hAnsi="Arial" w:cs="Arial"/>
          <w:sz w:val="22"/>
          <w:szCs w:val="22"/>
        </w:rPr>
        <w:t xml:space="preserve">. Timed-pregnant CD1 mice were obtained from Charles River Laboratories (Wilmington, MA). Mice were given free access to food and drinking water and were housed at constant temperature and humidity on a 12h </w:t>
      </w:r>
      <w:proofErr w:type="spellStart"/>
      <w:proofErr w:type="gramStart"/>
      <w:r>
        <w:rPr>
          <w:rFonts w:ascii="Arial" w:eastAsia="Arial" w:hAnsi="Arial" w:cs="Arial"/>
          <w:sz w:val="22"/>
          <w:szCs w:val="22"/>
        </w:rPr>
        <w:t>light:dark</w:t>
      </w:r>
      <w:proofErr w:type="spellEnd"/>
      <w:proofErr w:type="gramEnd"/>
      <w:r>
        <w:rPr>
          <w:rFonts w:ascii="Arial" w:eastAsia="Arial" w:hAnsi="Arial" w:cs="Arial"/>
          <w:sz w:val="22"/>
          <w:szCs w:val="22"/>
        </w:rPr>
        <w:t xml:space="preserve"> cycle. All animal procedures were conducted in facilities accredited by the Association for Assessment and Accreditation of Laboratory Animal Care (AAALAC) and in accordance with the principles and procedures outlined in the NIH Guide for the Care and Use of Laboratory Animals. The local Institutional Animal Care and Use Committee approved these procedures. </w:t>
      </w:r>
    </w:p>
    <w:p w14:paraId="00000026"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Primary hippocampal neuron culture</w:t>
      </w:r>
      <w:r>
        <w:rPr>
          <w:rFonts w:ascii="Arial" w:eastAsia="Arial" w:hAnsi="Arial" w:cs="Arial"/>
          <w:sz w:val="22"/>
          <w:szCs w:val="22"/>
        </w:rPr>
        <w:t xml:space="preserve">. The experimental design and treatment group designations are outlined in Figure 1. Primary hippocampal cells were collected and pooled from multiple embryonic day 16 mixed-sex mouse embryos and plated in neuronal plating medium (10 mM HEPES, 10 mM sodium pyruvate, 0.5 mM glutamine, 12.5 </w:t>
      </w:r>
      <w:proofErr w:type="spellStart"/>
      <w:r>
        <w:rPr>
          <w:rFonts w:ascii="Arial" w:eastAsia="Arial" w:hAnsi="Arial" w:cs="Arial"/>
          <w:sz w:val="22"/>
          <w:szCs w:val="22"/>
        </w:rPr>
        <w:t>μM</w:t>
      </w:r>
      <w:proofErr w:type="spellEnd"/>
      <w:r>
        <w:rPr>
          <w:rFonts w:ascii="Arial" w:eastAsia="Arial" w:hAnsi="Arial" w:cs="Arial"/>
          <w:sz w:val="22"/>
          <w:szCs w:val="22"/>
        </w:rPr>
        <w:t xml:space="preserve"> glutamate, 10% fetal bovine serum (FBS), 0.6% glucose in minimal essential medium plus Earl’s salt) at 160cells/mm</w:t>
      </w:r>
      <w:r>
        <w:rPr>
          <w:rFonts w:ascii="Arial" w:eastAsia="Arial" w:hAnsi="Arial" w:cs="Arial"/>
          <w:sz w:val="22"/>
          <w:szCs w:val="22"/>
          <w:vertAlign w:val="superscript"/>
        </w:rPr>
        <w:t>2</w:t>
      </w:r>
      <w:r>
        <w:rPr>
          <w:rFonts w:ascii="Arial" w:eastAsia="Arial" w:hAnsi="Arial" w:cs="Arial"/>
          <w:sz w:val="22"/>
          <w:szCs w:val="22"/>
        </w:rPr>
        <w:t xml:space="preserve"> in 35 mm dishes for gene expression, 6-well plates for culture media thyroid hormone concentrations, and 96-well plates for culture media thyroid hormone and neuronal ATP analyses as previously described (20–22). After 2 hours, plating medium was removed and switched to neuronal growth medium (Neurobasal containing 2% B27 serum-free supplement, 0.5 mM glutamine and 100 units/mL Penicillin-Streptomycin; Thermo-Fisher), which contains a proprietary concentration of T3 that was not experimentally manipulated (23). Because </w:t>
      </w:r>
      <w:r>
        <w:rPr>
          <w:rFonts w:ascii="Arial" w:eastAsia="Arial" w:hAnsi="Arial" w:cs="Arial"/>
          <w:i/>
          <w:sz w:val="22"/>
          <w:szCs w:val="22"/>
        </w:rPr>
        <w:t xml:space="preserve">de novo </w:t>
      </w:r>
      <w:r>
        <w:rPr>
          <w:rFonts w:ascii="Arial" w:eastAsia="Arial" w:hAnsi="Arial" w:cs="Arial"/>
          <w:sz w:val="22"/>
          <w:szCs w:val="22"/>
        </w:rPr>
        <w:t xml:space="preserve">synthesis of thyroid hormones only occurs in the thyroid gland, this means all cultures were performed under thyroid hormone-sufficient conditions. Neuronal growth medium was “conditioned” on separate postnatal mixed-glia cultures. At 3 days </w:t>
      </w:r>
      <w:r>
        <w:rPr>
          <w:rFonts w:ascii="Arial" w:eastAsia="Arial" w:hAnsi="Arial" w:cs="Arial"/>
          <w:i/>
          <w:sz w:val="22"/>
          <w:szCs w:val="22"/>
        </w:rPr>
        <w:t>in vitro</w:t>
      </w:r>
      <w:r>
        <w:rPr>
          <w:rFonts w:ascii="Arial" w:eastAsia="Arial" w:hAnsi="Arial" w:cs="Arial"/>
          <w:sz w:val="22"/>
          <w:szCs w:val="22"/>
        </w:rPr>
        <w:t xml:space="preserve"> (DIV), cultures were treated with 67.5μM 5-fluoro-2’-deoxyuridine (Sigma-Aldrich #F0503; Burlington, MA)/136μM uridine (Sigma-Aldrich #U6381; Burlington, MA) (5-FU), an anti-mitotic drug used to inhibit glia proliferation. Functional neuronal </w:t>
      </w:r>
      <w:proofErr w:type="spellStart"/>
      <w:r>
        <w:rPr>
          <w:rFonts w:ascii="Arial" w:eastAsia="Arial" w:hAnsi="Arial" w:cs="Arial"/>
          <w:sz w:val="22"/>
          <w:szCs w:val="22"/>
        </w:rPr>
        <w:t>FeD</w:t>
      </w:r>
      <w:proofErr w:type="spellEnd"/>
      <w:r>
        <w:rPr>
          <w:rFonts w:ascii="Arial" w:eastAsia="Arial" w:hAnsi="Arial" w:cs="Arial"/>
          <w:sz w:val="22"/>
          <w:szCs w:val="22"/>
        </w:rPr>
        <w:t xml:space="preserve"> was accomplished by treating cultures with 9μM deferoxamine (DFO, Cayman Chemicals #14595; Ann Arbor, MI) beginning at 3DIV. Iron-sufficient cultures (0µM DFO) were treated in the same </w:t>
      </w:r>
      <w:r>
        <w:rPr>
          <w:rFonts w:ascii="Arial" w:eastAsia="Arial" w:hAnsi="Arial" w:cs="Arial"/>
          <w:sz w:val="22"/>
          <w:szCs w:val="22"/>
        </w:rPr>
        <w:lastRenderedPageBreak/>
        <w:t xml:space="preserve">manner except with vehicle (sterile, ultrapure water in neuronal growth medium). Each week, beginning at 7DIV, half of the medium was removed and replaced with fresh glia-conditioned neuronal growth medium containing 5-FU and 0µM or 9µM DFO for iron-sufficient or -deficient cultures, respectively. </w:t>
      </w:r>
    </w:p>
    <w:p w14:paraId="00000027"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Iron repletion</w:t>
      </w:r>
      <w:r>
        <w:rPr>
          <w:rFonts w:ascii="Arial" w:eastAsia="Arial" w:hAnsi="Arial" w:cs="Arial"/>
          <w:sz w:val="22"/>
          <w:szCs w:val="22"/>
        </w:rPr>
        <w:t>.</w:t>
      </w:r>
      <w:r>
        <w:rPr>
          <w:rFonts w:ascii="Arial" w:eastAsia="Arial" w:hAnsi="Arial" w:cs="Arial"/>
          <w:i/>
          <w:sz w:val="22"/>
          <w:szCs w:val="22"/>
        </w:rPr>
        <w:t xml:space="preserve"> </w:t>
      </w:r>
      <w:r>
        <w:rPr>
          <w:rFonts w:ascii="Arial" w:eastAsia="Arial" w:hAnsi="Arial" w:cs="Arial"/>
          <w:sz w:val="22"/>
          <w:szCs w:val="22"/>
        </w:rPr>
        <w:t>For one study, iron repletion was initiated at 14DIV by removing all medium from a subset of DFO-treated cultures and immediately replacing with a half-volume of medium that was removed from iron-sufficient cultures as described (22). A half-volume of fresh glia-conditioned medium containing 5-FU and 0μM DFO was added to bring the medium back to the full volume. The cultures for the iron-sufficient and -deficient groups were subjected to a “mock repletion” as described (22).</w:t>
      </w:r>
    </w:p>
    <w:p w14:paraId="00000028"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mRNA expression analysis</w:t>
      </w:r>
      <w:r>
        <w:rPr>
          <w:rFonts w:ascii="Arial" w:eastAsia="Arial" w:hAnsi="Arial" w:cs="Arial"/>
          <w:sz w:val="22"/>
          <w:szCs w:val="22"/>
        </w:rPr>
        <w:t xml:space="preserve">. Cultures were analyzed for thyroid hormone-responsive gene expression just after the beginning of dendritic branching (i.e., 11DIV), during peak branching and synapse formation (i.e., 18DIV), and near maturity (i.e., 21DIV) (Figure 1) (24). Six to 20 independent hippocampal culture vessels per group were used (an independent neurodevelopmental environment is created in each well/vessel (22)) from two to six unique culture preparations. Total RNA was extracted using a Quick-RNA </w:t>
      </w:r>
      <w:proofErr w:type="spellStart"/>
      <w:r>
        <w:rPr>
          <w:rFonts w:ascii="Arial" w:eastAsia="Arial" w:hAnsi="Arial" w:cs="Arial"/>
          <w:sz w:val="22"/>
          <w:szCs w:val="22"/>
        </w:rPr>
        <w:t>MicroPrep</w:t>
      </w:r>
      <w:proofErr w:type="spellEnd"/>
      <w:r>
        <w:rPr>
          <w:rFonts w:ascii="Arial" w:eastAsia="Arial" w:hAnsi="Arial" w:cs="Arial"/>
          <w:sz w:val="22"/>
          <w:szCs w:val="22"/>
        </w:rPr>
        <w:t xml:space="preserve"> kit (</w:t>
      </w:r>
      <w:proofErr w:type="spellStart"/>
      <w:r>
        <w:rPr>
          <w:rFonts w:ascii="Arial" w:eastAsia="Arial" w:hAnsi="Arial" w:cs="Arial"/>
          <w:sz w:val="22"/>
          <w:szCs w:val="22"/>
        </w:rPr>
        <w:t>Zymo</w:t>
      </w:r>
      <w:proofErr w:type="spellEnd"/>
      <w:r>
        <w:rPr>
          <w:rFonts w:ascii="Arial" w:eastAsia="Arial" w:hAnsi="Arial" w:cs="Arial"/>
          <w:sz w:val="22"/>
          <w:szCs w:val="22"/>
        </w:rPr>
        <w:t xml:space="preserve"> Research), </w:t>
      </w:r>
      <w:proofErr w:type="spellStart"/>
      <w:r>
        <w:rPr>
          <w:rFonts w:ascii="Arial" w:eastAsia="Arial" w:hAnsi="Arial" w:cs="Arial"/>
          <w:sz w:val="22"/>
          <w:szCs w:val="22"/>
        </w:rPr>
        <w:t>NucleoSpin</w:t>
      </w:r>
      <w:proofErr w:type="spellEnd"/>
      <w:r>
        <w:rPr>
          <w:rFonts w:ascii="Arial" w:eastAsia="Arial" w:hAnsi="Arial" w:cs="Arial"/>
          <w:sz w:val="22"/>
          <w:szCs w:val="22"/>
        </w:rPr>
        <w:t xml:space="preserve"> RNA XS kit (</w:t>
      </w:r>
      <w:proofErr w:type="spellStart"/>
      <w:r>
        <w:rPr>
          <w:rFonts w:ascii="Arial" w:eastAsia="Arial" w:hAnsi="Arial" w:cs="Arial"/>
          <w:sz w:val="22"/>
          <w:szCs w:val="22"/>
        </w:rPr>
        <w:t>Macherey</w:t>
      </w:r>
      <w:proofErr w:type="spellEnd"/>
      <w:r>
        <w:rPr>
          <w:rFonts w:ascii="Arial" w:eastAsia="Arial" w:hAnsi="Arial" w:cs="Arial"/>
          <w:sz w:val="22"/>
          <w:szCs w:val="22"/>
        </w:rPr>
        <w:t xml:space="preserve">-Nagel; </w:t>
      </w:r>
      <w:proofErr w:type="spellStart"/>
      <w:r>
        <w:rPr>
          <w:rFonts w:ascii="Arial" w:eastAsia="Arial" w:hAnsi="Arial" w:cs="Arial"/>
          <w:sz w:val="22"/>
          <w:szCs w:val="22"/>
        </w:rPr>
        <w:t>Düren</w:t>
      </w:r>
      <w:proofErr w:type="spellEnd"/>
      <w:r>
        <w:rPr>
          <w:rFonts w:ascii="Arial" w:eastAsia="Arial" w:hAnsi="Arial" w:cs="Arial"/>
          <w:sz w:val="22"/>
          <w:szCs w:val="22"/>
        </w:rPr>
        <w:t xml:space="preserve">, Germany), or </w:t>
      </w:r>
      <w:proofErr w:type="spellStart"/>
      <w:r>
        <w:rPr>
          <w:rFonts w:ascii="Arial" w:eastAsia="Arial" w:hAnsi="Arial" w:cs="Arial"/>
          <w:sz w:val="22"/>
          <w:szCs w:val="22"/>
        </w:rPr>
        <w:t>TRIzol</w:t>
      </w:r>
      <w:proofErr w:type="spellEnd"/>
      <w:r>
        <w:rPr>
          <w:rFonts w:ascii="Arial" w:eastAsia="Arial" w:hAnsi="Arial" w:cs="Arial"/>
          <w:sz w:val="22"/>
          <w:szCs w:val="22"/>
        </w:rPr>
        <w:t xml:space="preserve"> Reagent with phenol-chloroform extraction (Thermo-Fisher Scientific; Waltham, MA) according to the manufacturers’ protocols as described (20–22). On-column genomic DNA removal was employed for each kit. RNA integrity and purity was established spectrophotometrically using a Nanodrop spectrophotometer. cDNA was synthesized from 100-500 ng total RNA using a </w:t>
      </w:r>
      <w:proofErr w:type="gramStart"/>
      <w:r>
        <w:rPr>
          <w:rFonts w:ascii="Arial" w:eastAsia="Arial" w:hAnsi="Arial" w:cs="Arial"/>
          <w:sz w:val="22"/>
          <w:szCs w:val="22"/>
        </w:rPr>
        <w:t>High Capacity</w:t>
      </w:r>
      <w:proofErr w:type="gramEnd"/>
      <w:r>
        <w:rPr>
          <w:rFonts w:ascii="Arial" w:eastAsia="Arial" w:hAnsi="Arial" w:cs="Arial"/>
          <w:sz w:val="22"/>
          <w:szCs w:val="22"/>
        </w:rPr>
        <w:t xml:space="preserve"> RNA-to-cDNA Kit (Applied Biosystems). Quantitative real-time polymerase chain reaction (qPCR) was performed using a FastStart Universal Probe Master (</w:t>
      </w:r>
      <w:proofErr w:type="spellStart"/>
      <w:r>
        <w:rPr>
          <w:rFonts w:ascii="Arial" w:eastAsia="Arial" w:hAnsi="Arial" w:cs="Arial"/>
          <w:sz w:val="22"/>
          <w:szCs w:val="22"/>
        </w:rPr>
        <w:t>Rox</w:t>
      </w:r>
      <w:proofErr w:type="spellEnd"/>
      <w:r>
        <w:rPr>
          <w:rFonts w:ascii="Arial" w:eastAsia="Arial" w:hAnsi="Arial" w:cs="Arial"/>
          <w:sz w:val="22"/>
          <w:szCs w:val="22"/>
        </w:rPr>
        <w:t xml:space="preserve">) kit (Roche Applied Science) or Luna Universal Probe qPCR Master Mix (New England Biolabs; Ipswich, MA) and a </w:t>
      </w:r>
      <w:proofErr w:type="spellStart"/>
      <w:r>
        <w:rPr>
          <w:rFonts w:ascii="Arial" w:eastAsia="Arial" w:hAnsi="Arial" w:cs="Arial"/>
          <w:sz w:val="22"/>
          <w:szCs w:val="22"/>
        </w:rPr>
        <w:t>Stratagene</w:t>
      </w:r>
      <w:proofErr w:type="spellEnd"/>
      <w:r>
        <w:rPr>
          <w:rFonts w:ascii="Arial" w:eastAsia="Arial" w:hAnsi="Arial" w:cs="Arial"/>
          <w:sz w:val="22"/>
          <w:szCs w:val="22"/>
        </w:rPr>
        <w:t xml:space="preserve"> MX3000P or Applied Biosystems QuantStudio3 qPCR machine as previously described (20–22). All analyzed samples for each gene had equivalent PCR efficiencies. TaqMan qPCR probes for </w:t>
      </w:r>
      <w:r>
        <w:rPr>
          <w:rFonts w:ascii="Arial" w:eastAsia="Arial" w:hAnsi="Arial" w:cs="Arial"/>
          <w:sz w:val="22"/>
          <w:szCs w:val="22"/>
        </w:rPr>
        <w:lastRenderedPageBreak/>
        <w:t xml:space="preserve">the genes assessed are outlined in Table 1. Relative mRNA levels for the genes of interest were calculated relative to a reference gene, </w:t>
      </w:r>
      <w:r>
        <w:rPr>
          <w:rFonts w:ascii="Arial" w:eastAsia="Arial" w:hAnsi="Arial" w:cs="Arial"/>
          <w:i/>
          <w:sz w:val="22"/>
          <w:szCs w:val="22"/>
        </w:rPr>
        <w:t>TATA box binding protein</w:t>
      </w:r>
      <w:r>
        <w:rPr>
          <w:rFonts w:ascii="Arial" w:eastAsia="Arial" w:hAnsi="Arial" w:cs="Arial"/>
          <w:sz w:val="22"/>
          <w:szCs w:val="22"/>
        </w:rPr>
        <w:t>,</w:t>
      </w:r>
      <w:r>
        <w:rPr>
          <w:rFonts w:ascii="Arial" w:eastAsia="Arial" w:hAnsi="Arial" w:cs="Arial"/>
          <w:i/>
          <w:sz w:val="22"/>
          <w:szCs w:val="22"/>
        </w:rPr>
        <w:t xml:space="preserve"> </w:t>
      </w:r>
      <w:proofErr w:type="spellStart"/>
      <w:r>
        <w:rPr>
          <w:rFonts w:ascii="Arial" w:eastAsia="Arial" w:hAnsi="Arial" w:cs="Arial"/>
          <w:i/>
          <w:sz w:val="22"/>
          <w:szCs w:val="22"/>
        </w:rPr>
        <w:t>Tbp</w:t>
      </w:r>
      <w:proofErr w:type="spellEnd"/>
      <w:r>
        <w:rPr>
          <w:rFonts w:ascii="Arial" w:eastAsia="Arial" w:hAnsi="Arial" w:cs="Arial"/>
          <w:sz w:val="22"/>
          <w:szCs w:val="22"/>
        </w:rPr>
        <w:t xml:space="preserve">, and are presented as a fraction of the average mRNA level for the iron-sufficient group. We have previously shown </w:t>
      </w:r>
      <w:proofErr w:type="spellStart"/>
      <w:r>
        <w:rPr>
          <w:rFonts w:ascii="Arial" w:eastAsia="Arial" w:hAnsi="Arial" w:cs="Arial"/>
          <w:i/>
          <w:sz w:val="22"/>
          <w:szCs w:val="22"/>
        </w:rPr>
        <w:t>Tbp</w:t>
      </w:r>
      <w:proofErr w:type="spellEnd"/>
      <w:r>
        <w:rPr>
          <w:rFonts w:ascii="Arial" w:eastAsia="Arial" w:hAnsi="Arial" w:cs="Arial"/>
          <w:sz w:val="22"/>
          <w:szCs w:val="22"/>
        </w:rPr>
        <w:t xml:space="preserve"> to be a stable reference gene for developing iron-sufficient and -deficient hippocampal neuron cultures (20–22).</w:t>
      </w:r>
    </w:p>
    <w:p w14:paraId="00000029"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Neuronal Culture Media Thyroid Hormone Concentrations.</w:t>
      </w:r>
      <w:r>
        <w:rPr>
          <w:rFonts w:ascii="Arial" w:eastAsia="Arial" w:hAnsi="Arial" w:cs="Arial"/>
          <w:sz w:val="22"/>
          <w:szCs w:val="22"/>
        </w:rPr>
        <w:t xml:space="preserve"> Neuronal culture medium samples were collected at 11, 18, and 21 DIV from iron sufficient and iron deficient cultures (6 media samples/group). T3 and T4 concentrations in the media were measured according to T3 and T4 Total ELISA kit procedures (DRG International; San Francisco, CA). The absorbance of media samples was read at 450nm using the </w:t>
      </w:r>
      <w:proofErr w:type="spellStart"/>
      <w:r>
        <w:rPr>
          <w:rFonts w:ascii="Arial" w:eastAsia="Arial" w:hAnsi="Arial" w:cs="Arial"/>
          <w:sz w:val="22"/>
          <w:szCs w:val="22"/>
        </w:rPr>
        <w:t>BioTek</w:t>
      </w:r>
      <w:proofErr w:type="spellEnd"/>
      <w:r>
        <w:rPr>
          <w:rFonts w:ascii="Arial" w:eastAsia="Arial" w:hAnsi="Arial" w:cs="Arial"/>
          <w:sz w:val="22"/>
          <w:szCs w:val="22"/>
        </w:rPr>
        <w:t xml:space="preserve"> Synergy LX multimode reader (Agilent; Santa Clara, CA) and concentrations calculated against a standard curve with the </w:t>
      </w:r>
      <w:proofErr w:type="spellStart"/>
      <w:r>
        <w:rPr>
          <w:rFonts w:ascii="Arial" w:eastAsia="Arial" w:hAnsi="Arial" w:cs="Arial"/>
          <w:sz w:val="22"/>
          <w:szCs w:val="22"/>
        </w:rPr>
        <w:t>Biotek</w:t>
      </w:r>
      <w:proofErr w:type="spellEnd"/>
      <w:r>
        <w:rPr>
          <w:rFonts w:ascii="Arial" w:eastAsia="Arial" w:hAnsi="Arial" w:cs="Arial"/>
          <w:sz w:val="22"/>
          <w:szCs w:val="22"/>
        </w:rPr>
        <w:t xml:space="preserve"> Gen5 software (v3.09). </w:t>
      </w:r>
    </w:p>
    <w:p w14:paraId="0000002A"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Neuronal ATP Concentrations</w:t>
      </w:r>
      <w:r>
        <w:rPr>
          <w:rFonts w:ascii="Arial" w:eastAsia="Arial" w:hAnsi="Arial" w:cs="Arial"/>
          <w:sz w:val="22"/>
          <w:szCs w:val="22"/>
        </w:rPr>
        <w:t xml:space="preserve">. Intracellular ATP concentrations were measured in 38-45 independent wells per group from two unique culture preparations using the </w:t>
      </w:r>
      <w:proofErr w:type="spellStart"/>
      <w:r>
        <w:rPr>
          <w:rFonts w:ascii="Arial" w:eastAsia="Arial" w:hAnsi="Arial" w:cs="Arial"/>
          <w:sz w:val="22"/>
          <w:szCs w:val="22"/>
        </w:rPr>
        <w:t>CellTiter</w:t>
      </w:r>
      <w:proofErr w:type="spellEnd"/>
      <w:r>
        <w:rPr>
          <w:rFonts w:ascii="Arial" w:eastAsia="Arial" w:hAnsi="Arial" w:cs="Arial"/>
          <w:sz w:val="22"/>
          <w:szCs w:val="22"/>
        </w:rPr>
        <w:t>-Glo 2.0 reagent (Promega Corp.; Madison, WI) as described (21). ATP concentrations were normalized to the total DNA content of each well as measured using the Quant-</w:t>
      </w:r>
      <w:proofErr w:type="spellStart"/>
      <w:r>
        <w:rPr>
          <w:rFonts w:ascii="Arial" w:eastAsia="Arial" w:hAnsi="Arial" w:cs="Arial"/>
          <w:sz w:val="22"/>
          <w:szCs w:val="22"/>
        </w:rPr>
        <w:t>iT</w:t>
      </w:r>
      <w:proofErr w:type="spellEnd"/>
      <w:r>
        <w:rPr>
          <w:rFonts w:ascii="Arial" w:eastAsia="Arial" w:hAnsi="Arial" w:cs="Arial"/>
          <w:sz w:val="22"/>
          <w:szCs w:val="22"/>
        </w:rPr>
        <w:t xml:space="preserve"> </w:t>
      </w:r>
      <w:proofErr w:type="spellStart"/>
      <w:r>
        <w:rPr>
          <w:rFonts w:ascii="Arial" w:eastAsia="Arial" w:hAnsi="Arial" w:cs="Arial"/>
          <w:sz w:val="22"/>
          <w:szCs w:val="22"/>
        </w:rPr>
        <w:t>PicoGreen</w:t>
      </w:r>
      <w:proofErr w:type="spellEnd"/>
      <w:r>
        <w:rPr>
          <w:rFonts w:ascii="Arial" w:eastAsia="Arial" w:hAnsi="Arial" w:cs="Arial"/>
          <w:sz w:val="22"/>
          <w:szCs w:val="22"/>
        </w:rPr>
        <w:t xml:space="preserve"> reagent (Thermo-Fisher; Waltham, MA) as described (21).</w:t>
      </w:r>
    </w:p>
    <w:p w14:paraId="0000002B" w14:textId="108581D0" w:rsidR="0055453B" w:rsidRDefault="00000000">
      <w:pPr>
        <w:spacing w:line="480" w:lineRule="auto"/>
        <w:ind w:firstLine="720"/>
        <w:jc w:val="both"/>
        <w:rPr>
          <w:rFonts w:ascii="Arial" w:eastAsia="Arial" w:hAnsi="Arial" w:cs="Arial"/>
          <w:sz w:val="22"/>
          <w:szCs w:val="22"/>
        </w:rPr>
      </w:pPr>
      <w:r>
        <w:rPr>
          <w:rFonts w:ascii="Arial" w:eastAsia="Arial" w:hAnsi="Arial" w:cs="Arial"/>
          <w:i/>
          <w:sz w:val="22"/>
          <w:szCs w:val="22"/>
        </w:rPr>
        <w:t>Statistical Analysis</w:t>
      </w:r>
      <w:r>
        <w:rPr>
          <w:rFonts w:ascii="Arial" w:eastAsia="Arial" w:hAnsi="Arial" w:cs="Arial"/>
          <w:sz w:val="22"/>
          <w:szCs w:val="22"/>
        </w:rPr>
        <w:t xml:space="preserve">. Statistical analyses and data visualization were carried out using Python libraries: </w:t>
      </w:r>
      <w:proofErr w:type="spellStart"/>
      <w:r>
        <w:rPr>
          <w:rFonts w:ascii="Arial" w:eastAsia="Arial" w:hAnsi="Arial" w:cs="Arial"/>
          <w:sz w:val="22"/>
          <w:szCs w:val="22"/>
        </w:rPr>
        <w:t>numpy</w:t>
      </w:r>
      <w:proofErr w:type="spellEnd"/>
      <w:r>
        <w:rPr>
          <w:rFonts w:ascii="Arial" w:eastAsia="Arial" w:hAnsi="Arial" w:cs="Arial"/>
          <w:sz w:val="22"/>
          <w:szCs w:val="22"/>
        </w:rPr>
        <w:t xml:space="preserve"> (25), pandas (26, 27), seaborn (28), </w:t>
      </w:r>
      <w:proofErr w:type="spellStart"/>
      <w:r>
        <w:rPr>
          <w:rFonts w:ascii="Arial" w:eastAsia="Arial" w:hAnsi="Arial" w:cs="Arial"/>
          <w:sz w:val="22"/>
          <w:szCs w:val="22"/>
        </w:rPr>
        <w:t>pingouin</w:t>
      </w:r>
      <w:proofErr w:type="spellEnd"/>
      <w:r>
        <w:rPr>
          <w:rFonts w:ascii="Arial" w:eastAsia="Arial" w:hAnsi="Arial" w:cs="Arial"/>
          <w:sz w:val="22"/>
          <w:szCs w:val="22"/>
        </w:rPr>
        <w:t xml:space="preserve"> (29), </w:t>
      </w:r>
      <w:proofErr w:type="spellStart"/>
      <w:r>
        <w:rPr>
          <w:rFonts w:ascii="Arial" w:eastAsia="Arial" w:hAnsi="Arial" w:cs="Arial"/>
          <w:sz w:val="22"/>
          <w:szCs w:val="22"/>
        </w:rPr>
        <w:t>statsmodels</w:t>
      </w:r>
      <w:proofErr w:type="spellEnd"/>
      <w:r>
        <w:rPr>
          <w:rFonts w:ascii="Arial" w:eastAsia="Arial" w:hAnsi="Arial" w:cs="Arial"/>
          <w:sz w:val="22"/>
          <w:szCs w:val="22"/>
        </w:rPr>
        <w:t xml:space="preserve"> (30), scikit-learn (31), and </w:t>
      </w:r>
      <w:r w:rsidRPr="00533B81">
        <w:rPr>
          <w:rFonts w:ascii="Arial" w:eastAsia="Arial" w:hAnsi="Arial" w:cs="Arial"/>
          <w:sz w:val="22"/>
          <w:szCs w:val="22"/>
        </w:rPr>
        <w:t>matplotlib (32)</w:t>
      </w:r>
      <w:sdt>
        <w:sdtPr>
          <w:rPr>
            <w:rFonts w:ascii="Arial" w:hAnsi="Arial" w:cs="Arial"/>
            <w:sz w:val="22"/>
            <w:szCs w:val="22"/>
          </w:rPr>
          <w:tag w:val="goog_rdk_0"/>
          <w:id w:val="-1937896589"/>
        </w:sdtPr>
        <w:sdtContent>
          <w:r w:rsidR="00533B81" w:rsidRPr="00533B81">
            <w:rPr>
              <w:rFonts w:ascii="Arial" w:hAnsi="Arial" w:cs="Arial"/>
              <w:sz w:val="22"/>
              <w:szCs w:val="22"/>
            </w:rPr>
            <w:t>. R</w:t>
          </w:r>
        </w:sdtContent>
      </w:sdt>
      <w:r w:rsidRPr="00533B81">
        <w:rPr>
          <w:rFonts w:ascii="Arial" w:eastAsia="Arial" w:hAnsi="Arial" w:cs="Arial"/>
          <w:sz w:val="22"/>
          <w:szCs w:val="22"/>
        </w:rPr>
        <w:t>elative qPCR and</w:t>
      </w:r>
      <w:r>
        <w:rPr>
          <w:rFonts w:ascii="Arial" w:eastAsia="Arial" w:hAnsi="Arial" w:cs="Arial"/>
          <w:sz w:val="22"/>
          <w:szCs w:val="22"/>
        </w:rPr>
        <w:t xml:space="preserve"> ATP data were log-transformed prior to univariate statistical analysis. Stude</w:t>
      </w:r>
      <w:r w:rsidR="00533B81">
        <w:rPr>
          <w:rFonts w:ascii="Arial" w:eastAsia="Arial" w:hAnsi="Arial" w:cs="Arial"/>
          <w:sz w:val="22"/>
          <w:szCs w:val="22"/>
        </w:rPr>
        <w:t>n</w:t>
      </w:r>
      <w:r>
        <w:rPr>
          <w:rFonts w:ascii="Arial" w:eastAsia="Arial" w:hAnsi="Arial" w:cs="Arial"/>
          <w:sz w:val="22"/>
          <w:szCs w:val="22"/>
        </w:rPr>
        <w:t xml:space="preserve">t’s t-test (11 and 18DIV qPCR data) or one-way ANOVA with Tukey’s post-hoc multiple comparison test (21DIV qPCR and ATP data), with α = 0.05, was used to determine differences between experimental groups. The untransformed relative data are graphed as mean ± standard deviation (SD) on a log scale to properly visualize the magnitude of changes in both directions. Thyroid hormone concentrations were compared using a two-way ANOVA with DIV and experimental group as between group comparisons; post-hoc tests were </w:t>
      </w:r>
      <w:r>
        <w:rPr>
          <w:rFonts w:ascii="Arial" w:eastAsia="Arial" w:hAnsi="Arial" w:cs="Arial"/>
          <w:sz w:val="22"/>
          <w:szCs w:val="22"/>
        </w:rPr>
        <w:lastRenderedPageBreak/>
        <w:t>not required for this analysis. T3 concentrations (ng/mL) are graphed as mean ± standard deviation (SD).</w:t>
      </w:r>
    </w:p>
    <w:p w14:paraId="0000002C"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Principal Component Analysis (PCA) was used to reduce the dimensionality of mRNA relationships. Relative qPCR data was log-transformed and missing values were imputed with the median using a multi-variate between experimental treatment group method using pandas and </w:t>
      </w:r>
      <w:proofErr w:type="spellStart"/>
      <w:r>
        <w:rPr>
          <w:rFonts w:ascii="Arial" w:eastAsia="Arial" w:hAnsi="Arial" w:cs="Arial"/>
          <w:sz w:val="22"/>
          <w:szCs w:val="22"/>
        </w:rPr>
        <w:t>numpy</w:t>
      </w:r>
      <w:proofErr w:type="spellEnd"/>
      <w:r>
        <w:rPr>
          <w:rFonts w:ascii="Arial" w:eastAsia="Arial" w:hAnsi="Arial" w:cs="Arial"/>
          <w:sz w:val="22"/>
          <w:szCs w:val="22"/>
        </w:rPr>
        <w:t xml:space="preserve">. PCA was performed using scikit-learn for the maximum number of components and a loadings table and scree plot were generated for all principal components with seaborn. Bi-plots showing the first two Principal Components and loading values for each gene were generated with seaborn; notation of experimental groups on bi-plots were done post-test and did not influence dimensionality reduction. </w:t>
      </w:r>
    </w:p>
    <w:p w14:paraId="0000002D" w14:textId="77777777" w:rsidR="0055453B" w:rsidRDefault="0055453B">
      <w:pPr>
        <w:spacing w:line="480" w:lineRule="auto"/>
        <w:jc w:val="both"/>
        <w:rPr>
          <w:rFonts w:ascii="Arial" w:eastAsia="Arial" w:hAnsi="Arial" w:cs="Arial"/>
          <w:sz w:val="22"/>
          <w:szCs w:val="22"/>
        </w:rPr>
      </w:pPr>
    </w:p>
    <w:p w14:paraId="0000002E" w14:textId="77777777" w:rsidR="0055453B" w:rsidRDefault="00000000">
      <w:pPr>
        <w:spacing w:line="480" w:lineRule="auto"/>
        <w:rPr>
          <w:rFonts w:ascii="Arial" w:eastAsia="Arial" w:hAnsi="Arial" w:cs="Arial"/>
          <w:sz w:val="22"/>
          <w:szCs w:val="22"/>
        </w:rPr>
      </w:pPr>
      <w:r>
        <w:br w:type="page"/>
      </w:r>
      <w:r>
        <w:rPr>
          <w:rFonts w:ascii="Arial" w:eastAsia="Arial" w:hAnsi="Arial" w:cs="Arial"/>
          <w:b/>
          <w:sz w:val="22"/>
          <w:szCs w:val="22"/>
        </w:rPr>
        <w:lastRenderedPageBreak/>
        <w:t>Results</w:t>
      </w:r>
    </w:p>
    <w:p w14:paraId="0000002F" w14:textId="0994CE89"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Iron sufficient (</w:t>
      </w:r>
      <w:proofErr w:type="spellStart"/>
      <w:r>
        <w:rPr>
          <w:rFonts w:ascii="Arial" w:eastAsia="Arial" w:hAnsi="Arial" w:cs="Arial"/>
          <w:sz w:val="22"/>
          <w:szCs w:val="22"/>
        </w:rPr>
        <w:t>FeS</w:t>
      </w:r>
      <w:proofErr w:type="spellEnd"/>
      <w:r>
        <w:rPr>
          <w:rFonts w:ascii="Arial" w:eastAsia="Arial" w:hAnsi="Arial" w:cs="Arial"/>
          <w:sz w:val="22"/>
          <w:szCs w:val="22"/>
        </w:rPr>
        <w:t>) primary hippocampal neuronal cultures were compared to iron deficient (</w:t>
      </w:r>
      <w:proofErr w:type="spellStart"/>
      <w:r>
        <w:rPr>
          <w:rFonts w:ascii="Arial" w:eastAsia="Arial" w:hAnsi="Arial" w:cs="Arial"/>
          <w:sz w:val="22"/>
          <w:szCs w:val="22"/>
        </w:rPr>
        <w:t>FeD</w:t>
      </w:r>
      <w:proofErr w:type="spellEnd"/>
      <w:r>
        <w:rPr>
          <w:rFonts w:ascii="Arial" w:eastAsia="Arial" w:hAnsi="Arial" w:cs="Arial"/>
          <w:sz w:val="22"/>
          <w:szCs w:val="22"/>
        </w:rPr>
        <w:t xml:space="preserve">) primary neuronal cultures; functional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neuronal cultures was accomplished by treating cells at 3DIV with the iron chelator deferoxamine (DFO) (Figure 1A). Cellular iron status was determined by comparing expression of </w:t>
      </w:r>
      <w:r>
        <w:rPr>
          <w:rFonts w:ascii="Arial" w:eastAsia="Arial" w:hAnsi="Arial" w:cs="Arial"/>
          <w:i/>
          <w:sz w:val="22"/>
          <w:szCs w:val="22"/>
        </w:rPr>
        <w:t>Tfr1</w:t>
      </w:r>
      <w:r>
        <w:rPr>
          <w:rFonts w:ascii="Arial" w:eastAsia="Arial" w:hAnsi="Arial" w:cs="Arial"/>
          <w:sz w:val="22"/>
          <w:szCs w:val="22"/>
        </w:rPr>
        <w:t xml:space="preserve">, which codes for the predominant cell surface protein for neuronal iron uptake,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(3</w:t>
      </w:r>
      <w:r w:rsidR="00533B81">
        <w:rPr>
          <w:rFonts w:ascii="Arial" w:eastAsia="Arial" w:hAnsi="Arial" w:cs="Arial"/>
          <w:sz w:val="22"/>
          <w:szCs w:val="22"/>
        </w:rPr>
        <w:t>3</w:t>
      </w:r>
      <w:r>
        <w:rPr>
          <w:rFonts w:ascii="Arial" w:eastAsia="Arial" w:hAnsi="Arial" w:cs="Arial"/>
          <w:sz w:val="22"/>
          <w:szCs w:val="22"/>
        </w:rPr>
        <w:t xml:space="preserve">). </w:t>
      </w:r>
      <w:r>
        <w:rPr>
          <w:rFonts w:ascii="Arial" w:eastAsia="Arial" w:hAnsi="Arial" w:cs="Arial"/>
          <w:i/>
          <w:sz w:val="22"/>
          <w:szCs w:val="22"/>
        </w:rPr>
        <w:t>Tfr1</w:t>
      </w:r>
      <w:r>
        <w:rPr>
          <w:rFonts w:ascii="Arial" w:eastAsia="Arial" w:hAnsi="Arial" w:cs="Arial"/>
          <w:sz w:val="22"/>
          <w:szCs w:val="22"/>
        </w:rPr>
        <w:t xml:space="preserve"> mRNA levels were significantly increased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at 11, 18, and 21DIV (Figure 1B), confirming a functionally iron deficient neuronal state. Extracellular T3 and T4 levels were compared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across 11, 18, and 21DIV. Extracellular T4 concentration was below the detection limit, as expected since the culture medium does not contain T4. Extracellular T3 levels were significantly increased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neurons (F = 6.92, </w:t>
      </w:r>
      <w:r>
        <w:rPr>
          <w:rFonts w:ascii="Arial" w:eastAsia="Arial" w:hAnsi="Arial" w:cs="Arial"/>
          <w:i/>
          <w:sz w:val="22"/>
          <w:szCs w:val="22"/>
        </w:rPr>
        <w:t xml:space="preserve">p </w:t>
      </w:r>
      <w:r>
        <w:rPr>
          <w:rFonts w:ascii="Arial" w:eastAsia="Arial" w:hAnsi="Arial" w:cs="Arial"/>
          <w:sz w:val="22"/>
          <w:szCs w:val="22"/>
        </w:rPr>
        <w:t xml:space="preserve">= .013), but there was no significant interaction with DIV, suggesting that iron deficiency changes T3 handling </w:t>
      </w:r>
      <w:r>
        <w:rPr>
          <w:rFonts w:ascii="Arial" w:eastAsia="Arial" w:hAnsi="Arial" w:cs="Arial"/>
          <w:i/>
          <w:sz w:val="22"/>
          <w:szCs w:val="22"/>
        </w:rPr>
        <w:t xml:space="preserve">in vitro </w:t>
      </w:r>
      <w:r>
        <w:rPr>
          <w:rFonts w:ascii="Arial" w:eastAsia="Arial" w:hAnsi="Arial" w:cs="Arial"/>
          <w:sz w:val="22"/>
          <w:szCs w:val="22"/>
        </w:rPr>
        <w:t xml:space="preserve">(Figure 1C). </w:t>
      </w:r>
    </w:p>
    <w:p w14:paraId="00000030"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To investigate if functional iron deficiency in neuronal cultures induces changes in thyroid hormone-regulated gene expression, mRNA levels for genes involved in thyroid hormone homeostasis (</w:t>
      </w:r>
      <w:r>
        <w:rPr>
          <w:rFonts w:ascii="Arial" w:eastAsia="Arial" w:hAnsi="Arial" w:cs="Arial"/>
          <w:i/>
          <w:sz w:val="22"/>
          <w:szCs w:val="22"/>
        </w:rPr>
        <w:t xml:space="preserve">Slc16a2, Slco1c1, Dio2,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proofErr w:type="spellStart"/>
      <w:r>
        <w:rPr>
          <w:rFonts w:ascii="Arial" w:eastAsia="Arial" w:hAnsi="Arial" w:cs="Arial"/>
          <w:i/>
          <w:sz w:val="22"/>
          <w:szCs w:val="22"/>
        </w:rPr>
        <w:t>Hr</w:t>
      </w:r>
      <w:proofErr w:type="spellEnd"/>
      <w:r>
        <w:rPr>
          <w:rFonts w:ascii="Arial" w:eastAsia="Arial" w:hAnsi="Arial" w:cs="Arial"/>
          <w:sz w:val="22"/>
          <w:szCs w:val="22"/>
        </w:rPr>
        <w:t>) and neurodevelopment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i/>
          <w:sz w:val="22"/>
          <w:szCs w:val="22"/>
        </w:rPr>
        <w:t>, Klf9</w:t>
      </w:r>
      <w:r>
        <w:rPr>
          <w:rFonts w:ascii="Arial" w:eastAsia="Arial" w:hAnsi="Arial" w:cs="Arial"/>
          <w:sz w:val="22"/>
          <w:szCs w:val="22"/>
        </w:rPr>
        <w:t xml:space="preserve">) were compared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At 11DIV, </w:t>
      </w:r>
      <w:proofErr w:type="spellStart"/>
      <w:proofErr w:type="gramStart"/>
      <w:r>
        <w:rPr>
          <w:rFonts w:ascii="Arial" w:eastAsia="Arial" w:hAnsi="Arial" w:cs="Arial"/>
          <w:sz w:val="22"/>
          <w:szCs w:val="22"/>
        </w:rPr>
        <w:t>FeD</w:t>
      </w:r>
      <w:proofErr w:type="spellEnd"/>
      <w:proofErr w:type="gramEnd"/>
      <w:r>
        <w:rPr>
          <w:rFonts w:ascii="Arial" w:eastAsia="Arial" w:hAnsi="Arial" w:cs="Arial"/>
          <w:sz w:val="22"/>
          <w:szCs w:val="22"/>
        </w:rPr>
        <w:t xml:space="preserve"> cultures have disrupted thyroid hormone related gene expression as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r>
        <w:rPr>
          <w:rFonts w:ascii="Arial" w:eastAsia="Arial" w:hAnsi="Arial" w:cs="Arial"/>
          <w:sz w:val="22"/>
          <w:szCs w:val="22"/>
        </w:rPr>
        <w:t xml:space="preserve">(indication of dysregulated thyroid hormone transcriptional control) and </w:t>
      </w:r>
      <w:proofErr w:type="spellStart"/>
      <w:r>
        <w:rPr>
          <w:rFonts w:ascii="Arial" w:eastAsia="Arial" w:hAnsi="Arial" w:cs="Arial"/>
          <w:i/>
          <w:sz w:val="22"/>
          <w:szCs w:val="22"/>
        </w:rPr>
        <w:t>Crym</w:t>
      </w:r>
      <w:proofErr w:type="spellEnd"/>
      <w:r>
        <w:rPr>
          <w:rFonts w:ascii="Arial" w:eastAsia="Arial" w:hAnsi="Arial" w:cs="Arial"/>
          <w:sz w:val="22"/>
          <w:szCs w:val="22"/>
        </w:rPr>
        <w:t xml:space="preserve"> levels were significantly decreased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(Figure 2A). Furthermore, early neuronal differentiation and maturation genes </w:t>
      </w:r>
      <w:r>
        <w:rPr>
          <w:rFonts w:ascii="Arial" w:eastAsia="Arial" w:hAnsi="Arial" w:cs="Arial"/>
          <w:i/>
          <w:sz w:val="22"/>
          <w:szCs w:val="22"/>
        </w:rPr>
        <w:t xml:space="preserve">Klf9,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Nrgn</w:t>
      </w:r>
      <w:proofErr w:type="spellEnd"/>
      <w:r>
        <w:rPr>
          <w:rFonts w:ascii="Arial" w:eastAsia="Arial" w:hAnsi="Arial" w:cs="Arial"/>
          <w:sz w:val="22"/>
          <w:szCs w:val="22"/>
        </w:rPr>
        <w:t xml:space="preserve"> are significantly decreased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(Figure 2B). </w:t>
      </w:r>
    </w:p>
    <w:p w14:paraId="00000031"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At 18DIV, thyroid hormone homeostasis was further disrupted by iron deficiency compared to 11DIV.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r>
        <w:rPr>
          <w:rFonts w:ascii="Arial" w:eastAsia="Arial" w:hAnsi="Arial" w:cs="Arial"/>
          <w:sz w:val="22"/>
          <w:szCs w:val="22"/>
        </w:rPr>
        <w:t xml:space="preserve">expression was now increased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suggesting a switch in thyroid hormone transcriptional control (Figure 3A).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expression remained lower 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but </w:t>
      </w:r>
      <w:r>
        <w:rPr>
          <w:rFonts w:ascii="Arial" w:eastAsia="Arial" w:hAnsi="Arial" w:cs="Arial"/>
          <w:i/>
          <w:sz w:val="22"/>
          <w:szCs w:val="22"/>
        </w:rPr>
        <w:t xml:space="preserve">Slco1c1, Slc16a12, </w:t>
      </w:r>
      <w:r>
        <w:rPr>
          <w:rFonts w:ascii="Arial" w:eastAsia="Arial" w:hAnsi="Arial" w:cs="Arial"/>
          <w:sz w:val="22"/>
          <w:szCs w:val="22"/>
        </w:rPr>
        <w:t xml:space="preserve">and </w:t>
      </w:r>
      <w:r>
        <w:rPr>
          <w:rFonts w:ascii="Arial" w:eastAsia="Arial" w:hAnsi="Arial" w:cs="Arial"/>
          <w:i/>
          <w:sz w:val="22"/>
          <w:szCs w:val="22"/>
        </w:rPr>
        <w:t>Dio2</w:t>
      </w:r>
      <w:r>
        <w:rPr>
          <w:rFonts w:ascii="Arial" w:eastAsia="Arial" w:hAnsi="Arial" w:cs="Arial"/>
          <w:sz w:val="22"/>
          <w:szCs w:val="22"/>
        </w:rPr>
        <w:t xml:space="preserve"> expression was significantly increased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at 18DIV (Figure 3A). Additionally, </w:t>
      </w:r>
      <w:proofErr w:type="spellStart"/>
      <w:proofErr w:type="gramStart"/>
      <w:r>
        <w:rPr>
          <w:rFonts w:ascii="Arial" w:eastAsia="Arial" w:hAnsi="Arial" w:cs="Arial"/>
          <w:sz w:val="22"/>
          <w:szCs w:val="22"/>
        </w:rPr>
        <w:t>FeD</w:t>
      </w:r>
      <w:proofErr w:type="spellEnd"/>
      <w:proofErr w:type="gramEnd"/>
      <w:r>
        <w:rPr>
          <w:rFonts w:ascii="Arial" w:eastAsia="Arial" w:hAnsi="Arial" w:cs="Arial"/>
          <w:sz w:val="22"/>
          <w:szCs w:val="22"/>
        </w:rPr>
        <w:t xml:space="preserve"> cultures normalized expression of the neuronal </w:t>
      </w:r>
      <w:r>
        <w:rPr>
          <w:rFonts w:ascii="Arial" w:eastAsia="Arial" w:hAnsi="Arial" w:cs="Arial"/>
          <w:sz w:val="22"/>
          <w:szCs w:val="22"/>
        </w:rPr>
        <w:lastRenderedPageBreak/>
        <w:t xml:space="preserve">differentiation gene </w:t>
      </w:r>
      <w:r>
        <w:rPr>
          <w:rFonts w:ascii="Arial" w:eastAsia="Arial" w:hAnsi="Arial" w:cs="Arial"/>
          <w:i/>
          <w:sz w:val="22"/>
          <w:szCs w:val="22"/>
        </w:rPr>
        <w:t>Klf9</w:t>
      </w:r>
      <w:r>
        <w:rPr>
          <w:rFonts w:ascii="Arial" w:eastAsia="Arial" w:hAnsi="Arial" w:cs="Arial"/>
          <w:sz w:val="22"/>
          <w:szCs w:val="22"/>
        </w:rPr>
        <w:t xml:space="preserve"> but maturation genes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remained decreased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(Figure 3B), indicative of the more mature status of the older, cultured neurons. </w:t>
      </w:r>
    </w:p>
    <w:p w14:paraId="00000032"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While changes to gene expression can be observed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with univariate data analysis, the variation in severity of functional iron deficiency–as indicated by the up to two-fold difference in </w:t>
      </w:r>
      <w:r>
        <w:rPr>
          <w:rFonts w:ascii="Arial" w:eastAsia="Arial" w:hAnsi="Arial" w:cs="Arial"/>
          <w:i/>
          <w:sz w:val="22"/>
          <w:szCs w:val="22"/>
        </w:rPr>
        <w:t>Tfr1</w:t>
      </w:r>
      <w:r>
        <w:rPr>
          <w:rFonts w:ascii="Arial" w:eastAsia="Arial" w:hAnsi="Arial" w:cs="Arial"/>
          <w:sz w:val="22"/>
          <w:szCs w:val="22"/>
        </w:rPr>
        <w:t xml:space="preserve"> expression level between individual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at 18DIV and the 1.5 to 3-fold increase in </w:t>
      </w:r>
      <w:r>
        <w:rPr>
          <w:rFonts w:ascii="Arial" w:eastAsia="Arial" w:hAnsi="Arial" w:cs="Arial"/>
          <w:i/>
          <w:sz w:val="22"/>
          <w:szCs w:val="22"/>
        </w:rPr>
        <w:t>Tfr1</w:t>
      </w:r>
      <w:r>
        <w:rPr>
          <w:rFonts w:ascii="Arial" w:eastAsia="Arial" w:hAnsi="Arial" w:cs="Arial"/>
          <w:sz w:val="22"/>
          <w:szCs w:val="22"/>
        </w:rPr>
        <w:t xml:space="preserve"> expression of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(Figure 1B)–cannot be compared to the pattern of thyroid hormone response genes. If the severity of iron deficiency predicts the degree of functional hypothyroidism, then a multivariate analysis would reveal patterns in gene expression whereby increasing levels of </w:t>
      </w:r>
      <w:r>
        <w:rPr>
          <w:rFonts w:ascii="Arial" w:eastAsia="Arial" w:hAnsi="Arial" w:cs="Arial"/>
          <w:i/>
          <w:sz w:val="22"/>
          <w:szCs w:val="22"/>
        </w:rPr>
        <w:t>Tfr1</w:t>
      </w:r>
      <w:r>
        <w:rPr>
          <w:rFonts w:ascii="Arial" w:eastAsia="Arial" w:hAnsi="Arial" w:cs="Arial"/>
          <w:sz w:val="22"/>
          <w:szCs w:val="22"/>
        </w:rPr>
        <w:t xml:space="preserve"> would correlate with further increasing thyroid hormone response genes, for which Principal Component Analysis was used to reduce dimensionality and reveal multivariate patterns in gene expression. </w:t>
      </w:r>
    </w:p>
    <w:p w14:paraId="00000033"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At 18DIV, the largest contributing variable to the first Principal Component (PC1), which predicts 64% of overall gene expression variability, is the iron status indicator </w:t>
      </w:r>
      <w:r>
        <w:rPr>
          <w:rFonts w:ascii="Arial" w:eastAsia="Arial" w:hAnsi="Arial" w:cs="Arial"/>
          <w:i/>
          <w:sz w:val="22"/>
          <w:szCs w:val="22"/>
        </w:rPr>
        <w:t xml:space="preserve">Tfr1 </w:t>
      </w:r>
      <w:r>
        <w:rPr>
          <w:rFonts w:ascii="Arial" w:eastAsia="Arial" w:hAnsi="Arial" w:cs="Arial"/>
          <w:sz w:val="22"/>
          <w:szCs w:val="22"/>
        </w:rPr>
        <w:t>(Figure 3C, S1B). Thyroid hormone homeostatic genes–</w:t>
      </w:r>
      <w:r>
        <w:rPr>
          <w:rFonts w:ascii="Arial" w:eastAsia="Arial" w:hAnsi="Arial" w:cs="Arial"/>
          <w:i/>
          <w:sz w:val="22"/>
          <w:szCs w:val="22"/>
        </w:rPr>
        <w:t xml:space="preserve">Slc16a2, Slco1c1, Dio2, </w:t>
      </w:r>
      <w:proofErr w:type="spellStart"/>
      <w:r>
        <w:rPr>
          <w:rFonts w:ascii="Arial" w:eastAsia="Arial" w:hAnsi="Arial" w:cs="Arial"/>
          <w:i/>
          <w:sz w:val="22"/>
          <w:szCs w:val="22"/>
        </w:rPr>
        <w:t>Hr</w:t>
      </w:r>
      <w:proofErr w:type="spellEnd"/>
      <w:r>
        <w:rPr>
          <w:rFonts w:ascii="Arial" w:eastAsia="Arial" w:hAnsi="Arial" w:cs="Arial"/>
          <w:sz w:val="22"/>
          <w:szCs w:val="22"/>
        </w:rPr>
        <w:t xml:space="preserve">–positively correlated with </w:t>
      </w:r>
      <w:r>
        <w:rPr>
          <w:rFonts w:ascii="Arial" w:eastAsia="Arial" w:hAnsi="Arial" w:cs="Arial"/>
          <w:i/>
          <w:sz w:val="22"/>
          <w:szCs w:val="22"/>
        </w:rPr>
        <w:t>Tfr1</w:t>
      </w:r>
      <w:r>
        <w:rPr>
          <w:rFonts w:ascii="Arial" w:eastAsia="Arial" w:hAnsi="Arial" w:cs="Arial"/>
          <w:sz w:val="22"/>
          <w:szCs w:val="22"/>
        </w:rPr>
        <w:t xml:space="preserve"> expression except for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which strongly and negatively correlated with </w:t>
      </w:r>
      <w:r>
        <w:rPr>
          <w:rFonts w:ascii="Arial" w:eastAsia="Arial" w:hAnsi="Arial" w:cs="Arial"/>
          <w:i/>
          <w:sz w:val="22"/>
          <w:szCs w:val="22"/>
        </w:rPr>
        <w:t>Tfr1</w:t>
      </w:r>
      <w:r>
        <w:rPr>
          <w:rFonts w:ascii="Arial" w:eastAsia="Arial" w:hAnsi="Arial" w:cs="Arial"/>
          <w:sz w:val="22"/>
          <w:szCs w:val="22"/>
        </w:rPr>
        <w:t xml:space="preserve"> expression. Overlaying treatment groups onto the PCA </w:t>
      </w:r>
      <w:proofErr w:type="gramStart"/>
      <w:r>
        <w:rPr>
          <w:rFonts w:ascii="Arial" w:eastAsia="Arial" w:hAnsi="Arial" w:cs="Arial"/>
          <w:sz w:val="22"/>
          <w:szCs w:val="22"/>
        </w:rPr>
        <w:t>bi-plot</w:t>
      </w:r>
      <w:proofErr w:type="gramEnd"/>
      <w:r>
        <w:rPr>
          <w:rFonts w:ascii="Arial" w:eastAsia="Arial" w:hAnsi="Arial" w:cs="Arial"/>
          <w:sz w:val="22"/>
          <w:szCs w:val="22"/>
        </w:rPr>
        <w:t xml:space="preserve"> (Figure 3C) shows that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cluster closely together, but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are spread out along both PC1 and PC2. This spread 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on the bi-plot indicates that there is underlying variability in the correlated expression profile, of which neuronal maturation genes–</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Hr</w:t>
      </w:r>
      <w:proofErr w:type="spellEnd"/>
      <w:r>
        <w:rPr>
          <w:rFonts w:ascii="Arial" w:eastAsia="Arial" w:hAnsi="Arial" w:cs="Arial"/>
          <w:sz w:val="22"/>
          <w:szCs w:val="22"/>
        </w:rPr>
        <w:t xml:space="preserve">–correlate more strongly with </w:t>
      </w:r>
      <w:r>
        <w:rPr>
          <w:rFonts w:ascii="Arial" w:eastAsia="Arial" w:hAnsi="Arial" w:cs="Arial"/>
          <w:i/>
          <w:sz w:val="22"/>
          <w:szCs w:val="22"/>
        </w:rPr>
        <w:t>Tfr1</w:t>
      </w:r>
      <w:r>
        <w:rPr>
          <w:rFonts w:ascii="Arial" w:eastAsia="Arial" w:hAnsi="Arial" w:cs="Arial"/>
          <w:sz w:val="22"/>
          <w:szCs w:val="22"/>
        </w:rPr>
        <w:t xml:space="preserve"> expression in PC2 (predicting 18% of the overall variability). Due to the relatively small contribution of PC2 to overall variability, this difference within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should be considered sparingly. Overall, multivariate analysis suggests that thyroid hormone homeostatic genes are strong predictors of iron treatment, suggesting cellular sensing of a functionally altered thyroid hormone state of iron-deficient neurons. </w:t>
      </w:r>
    </w:p>
    <w:p w14:paraId="00000034"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 xml:space="preserve">In comparison at 11DIV, the first two PCs do not contribute as much predictive strength to the overall gene expression pattern, together only accounting for around 70% of the variability </w:t>
      </w:r>
      <w:r>
        <w:rPr>
          <w:rFonts w:ascii="Arial" w:eastAsia="Arial" w:hAnsi="Arial" w:cs="Arial"/>
          <w:sz w:val="22"/>
          <w:szCs w:val="22"/>
        </w:rPr>
        <w:lastRenderedPageBreak/>
        <w:t>(Figure 2</w:t>
      </w:r>
      <w:proofErr w:type="gramStart"/>
      <w:r>
        <w:rPr>
          <w:rFonts w:ascii="Arial" w:eastAsia="Arial" w:hAnsi="Arial" w:cs="Arial"/>
          <w:sz w:val="22"/>
          <w:szCs w:val="22"/>
        </w:rPr>
        <w:t>C,S</w:t>
      </w:r>
      <w:proofErr w:type="gramEnd"/>
      <w:r>
        <w:rPr>
          <w:rFonts w:ascii="Arial" w:eastAsia="Arial" w:hAnsi="Arial" w:cs="Arial"/>
          <w:sz w:val="22"/>
          <w:szCs w:val="22"/>
        </w:rPr>
        <w:t xml:space="preserve">1A). At this stage, </w:t>
      </w:r>
      <w:r>
        <w:rPr>
          <w:rFonts w:ascii="Arial" w:eastAsia="Arial" w:hAnsi="Arial" w:cs="Arial"/>
          <w:i/>
          <w:sz w:val="22"/>
          <w:szCs w:val="22"/>
        </w:rPr>
        <w:t>Tfr1</w:t>
      </w:r>
      <w:r>
        <w:rPr>
          <w:rFonts w:ascii="Arial" w:eastAsia="Arial" w:hAnsi="Arial" w:cs="Arial"/>
          <w:sz w:val="22"/>
          <w:szCs w:val="22"/>
        </w:rPr>
        <w:t xml:space="preserve"> does predict underlying iron status as would be expected, but thyroid hormone homeostatic genes are not as correlated in PC1 (predicting 43%</w:t>
      </w:r>
      <w:proofErr w:type="gramStart"/>
      <w:r>
        <w:rPr>
          <w:rFonts w:ascii="Arial" w:eastAsia="Arial" w:hAnsi="Arial" w:cs="Arial"/>
          <w:sz w:val="22"/>
          <w:szCs w:val="22"/>
        </w:rPr>
        <w:t>), but</w:t>
      </w:r>
      <w:proofErr w:type="gramEnd"/>
      <w:r>
        <w:rPr>
          <w:rFonts w:ascii="Arial" w:eastAsia="Arial" w:hAnsi="Arial" w:cs="Arial"/>
          <w:sz w:val="22"/>
          <w:szCs w:val="22"/>
        </w:rPr>
        <w:t xml:space="preserve"> are instead correlated in PC2 (predicting 27%). PC1 is primarily affected by thyroid hormone-sensitive neuronal maturation genes–</w:t>
      </w:r>
      <w:r>
        <w:rPr>
          <w:rFonts w:ascii="Arial" w:eastAsia="Arial" w:hAnsi="Arial" w:cs="Arial"/>
          <w:i/>
          <w:sz w:val="22"/>
          <w:szCs w:val="22"/>
        </w:rPr>
        <w:t xml:space="preserve">Klf9,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Hr</w:t>
      </w:r>
      <w:proofErr w:type="spellEnd"/>
      <w:r>
        <w:rPr>
          <w:rFonts w:ascii="Arial" w:eastAsia="Arial" w:hAnsi="Arial" w:cs="Arial"/>
          <w:sz w:val="22"/>
          <w:szCs w:val="22"/>
        </w:rPr>
        <w:t xml:space="preserve">–suggesting that at earlier stages, iron deficiency and any associated thyroid hormone response alters neuronal development gene expression programs. </w:t>
      </w:r>
    </w:p>
    <w:p w14:paraId="00000035"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 xml:space="preserve">To determine whether the altered thyroid hormone response in developing iron deficient neurons can be restored to normal, some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were repleted with iron by removing the iron chelator DFO between 14 and 2DIV (Figure 1A). These iron repleted cultures (</w:t>
      </w:r>
      <w:proofErr w:type="spellStart"/>
      <w:r>
        <w:rPr>
          <w:rFonts w:ascii="Arial" w:eastAsia="Arial" w:hAnsi="Arial" w:cs="Arial"/>
          <w:sz w:val="22"/>
          <w:szCs w:val="22"/>
        </w:rPr>
        <w:t>FeR</w:t>
      </w:r>
      <w:proofErr w:type="spellEnd"/>
      <w:r>
        <w:rPr>
          <w:rFonts w:ascii="Arial" w:eastAsia="Arial" w:hAnsi="Arial" w:cs="Arial"/>
          <w:sz w:val="22"/>
          <w:szCs w:val="22"/>
        </w:rPr>
        <w:t xml:space="preserve">) were compared to </w:t>
      </w:r>
      <w:proofErr w:type="spellStart"/>
      <w:r>
        <w:rPr>
          <w:rFonts w:ascii="Arial" w:eastAsia="Arial" w:hAnsi="Arial" w:cs="Arial"/>
          <w:sz w:val="22"/>
          <w:szCs w:val="22"/>
        </w:rPr>
        <w:t>FeD</w:t>
      </w:r>
      <w:proofErr w:type="spellEnd"/>
      <w:r>
        <w:rPr>
          <w:rFonts w:ascii="Arial" w:eastAsia="Arial" w:hAnsi="Arial" w:cs="Arial"/>
          <w:sz w:val="22"/>
          <w:szCs w:val="22"/>
        </w:rPr>
        <w:t xml:space="preserve"> and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at 21DIV; </w:t>
      </w:r>
      <w:r>
        <w:rPr>
          <w:rFonts w:ascii="Arial" w:eastAsia="Arial" w:hAnsi="Arial" w:cs="Arial"/>
          <w:i/>
          <w:sz w:val="22"/>
          <w:szCs w:val="22"/>
        </w:rPr>
        <w:t>Tfr1</w:t>
      </w:r>
      <w:r>
        <w:rPr>
          <w:rFonts w:ascii="Arial" w:eastAsia="Arial" w:hAnsi="Arial" w:cs="Arial"/>
          <w:sz w:val="22"/>
          <w:szCs w:val="22"/>
        </w:rPr>
        <w:t xml:space="preserve"> mRNA levels were 46% lower in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compared to the </w:t>
      </w:r>
      <w:proofErr w:type="spellStart"/>
      <w:r>
        <w:rPr>
          <w:rFonts w:ascii="Arial" w:eastAsia="Arial" w:hAnsi="Arial" w:cs="Arial"/>
          <w:sz w:val="22"/>
          <w:szCs w:val="22"/>
        </w:rPr>
        <w:t>FeD</w:t>
      </w:r>
      <w:proofErr w:type="spellEnd"/>
      <w:r>
        <w:rPr>
          <w:rFonts w:ascii="Arial" w:eastAsia="Arial" w:hAnsi="Arial" w:cs="Arial"/>
          <w:sz w:val="22"/>
          <w:szCs w:val="22"/>
        </w:rPr>
        <w:t xml:space="preserve"> group and were not significantly different from the </w:t>
      </w:r>
      <w:proofErr w:type="spellStart"/>
      <w:r>
        <w:rPr>
          <w:rFonts w:ascii="Arial" w:eastAsia="Arial" w:hAnsi="Arial" w:cs="Arial"/>
          <w:sz w:val="22"/>
          <w:szCs w:val="22"/>
        </w:rPr>
        <w:t>FeS</w:t>
      </w:r>
      <w:proofErr w:type="spellEnd"/>
      <w:r>
        <w:rPr>
          <w:rFonts w:ascii="Arial" w:eastAsia="Arial" w:hAnsi="Arial" w:cs="Arial"/>
          <w:sz w:val="22"/>
          <w:szCs w:val="22"/>
        </w:rPr>
        <w:t xml:space="preserve"> group, indicating successful restoration of neuronal iron levels (Figure 1B). However, neuronal ATP levels were only partially recovered after iron repletion and remained 18% lower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(Figure 4A), indicating a persistent deficit in neuronal energy metabolism.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proofErr w:type="spellStart"/>
      <w:r>
        <w:rPr>
          <w:rFonts w:ascii="Arial" w:eastAsia="Arial" w:hAnsi="Arial" w:cs="Arial"/>
          <w:i/>
          <w:sz w:val="22"/>
          <w:szCs w:val="22"/>
        </w:rPr>
        <w:t>Crym</w:t>
      </w:r>
      <w:proofErr w:type="spellEnd"/>
      <w:r>
        <w:rPr>
          <w:rFonts w:ascii="Arial" w:eastAsia="Arial" w:hAnsi="Arial" w:cs="Arial"/>
          <w:i/>
          <w:sz w:val="22"/>
          <w:szCs w:val="22"/>
        </w:rPr>
        <w:t>, Dio2</w:t>
      </w:r>
      <w:r>
        <w:rPr>
          <w:rFonts w:ascii="Arial" w:eastAsia="Arial" w:hAnsi="Arial" w:cs="Arial"/>
          <w:sz w:val="22"/>
          <w:szCs w:val="22"/>
        </w:rPr>
        <w:t xml:space="preserve">, and </w:t>
      </w:r>
      <w:r>
        <w:rPr>
          <w:rFonts w:ascii="Arial" w:eastAsia="Arial" w:hAnsi="Arial" w:cs="Arial"/>
          <w:i/>
          <w:sz w:val="22"/>
          <w:szCs w:val="22"/>
        </w:rPr>
        <w:t>Slc16a2</w:t>
      </w:r>
      <w:r>
        <w:rPr>
          <w:rFonts w:ascii="Arial" w:eastAsia="Arial" w:hAnsi="Arial" w:cs="Arial"/>
          <w:sz w:val="22"/>
          <w:szCs w:val="22"/>
        </w:rPr>
        <w:t xml:space="preserve"> mRNA levels remained significantly different in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(Figure 4B), indicating long-term dysregulation of neuronal thyroid hormone homeostasis after recovery from developmental iron deficiency. In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neuronal maturation genes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w:t>
      </w:r>
      <w:r>
        <w:rPr>
          <w:rFonts w:ascii="Arial" w:eastAsia="Arial" w:hAnsi="Arial" w:cs="Arial"/>
          <w:sz w:val="22"/>
          <w:szCs w:val="22"/>
        </w:rPr>
        <w:t xml:space="preserve">and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were not significantly different from </w:t>
      </w:r>
      <w:proofErr w:type="spellStart"/>
      <w:r>
        <w:rPr>
          <w:rFonts w:ascii="Arial" w:eastAsia="Arial" w:hAnsi="Arial" w:cs="Arial"/>
          <w:sz w:val="22"/>
          <w:szCs w:val="22"/>
        </w:rPr>
        <w:t>FeS</w:t>
      </w:r>
      <w:proofErr w:type="spellEnd"/>
      <w:r>
        <w:rPr>
          <w:rFonts w:ascii="Arial" w:eastAsia="Arial" w:hAnsi="Arial" w:cs="Arial"/>
          <w:sz w:val="22"/>
          <w:szCs w:val="22"/>
        </w:rPr>
        <w:t xml:space="preserve"> neurons, despite continued decrease in mRNA level in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compared to control (Figure 4C). </w:t>
      </w:r>
    </w:p>
    <w:p w14:paraId="00000036"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Again at 21DIV, high mRNA level variability for each gene within treatment groups suggests there may be underlying gene expression correlations (Figure 4</w:t>
      </w:r>
      <w:proofErr w:type="gramStart"/>
      <w:r>
        <w:rPr>
          <w:rFonts w:ascii="Arial" w:eastAsia="Arial" w:hAnsi="Arial" w:cs="Arial"/>
          <w:sz w:val="22"/>
          <w:szCs w:val="22"/>
        </w:rPr>
        <w:t>B,C</w:t>
      </w:r>
      <w:proofErr w:type="gramEnd"/>
      <w:r>
        <w:rPr>
          <w:rFonts w:ascii="Arial" w:eastAsia="Arial" w:hAnsi="Arial" w:cs="Arial"/>
          <w:sz w:val="22"/>
          <w:szCs w:val="22"/>
        </w:rPr>
        <w:t xml:space="preserve">).  PCA of 21DIV gene expression does not as clearly indicate underlying iron status as indicated by </w:t>
      </w:r>
      <w:r>
        <w:rPr>
          <w:rFonts w:ascii="Arial" w:eastAsia="Arial" w:hAnsi="Arial" w:cs="Arial"/>
          <w:i/>
          <w:sz w:val="22"/>
          <w:szCs w:val="22"/>
        </w:rPr>
        <w:t>Tfr1</w:t>
      </w:r>
      <w:r>
        <w:rPr>
          <w:rFonts w:ascii="Arial" w:eastAsia="Arial" w:hAnsi="Arial" w:cs="Arial"/>
          <w:sz w:val="22"/>
          <w:szCs w:val="22"/>
        </w:rPr>
        <w:t xml:space="preserve"> expression correlating with thyroid hormone response genes (Figure 4D, S1C), because expression of </w:t>
      </w:r>
      <w:r>
        <w:rPr>
          <w:rFonts w:ascii="Arial" w:eastAsia="Arial" w:hAnsi="Arial" w:cs="Arial"/>
          <w:i/>
          <w:sz w:val="22"/>
          <w:szCs w:val="22"/>
        </w:rPr>
        <w:t>Tfr1</w:t>
      </w:r>
      <w:r>
        <w:rPr>
          <w:rFonts w:ascii="Arial" w:eastAsia="Arial" w:hAnsi="Arial" w:cs="Arial"/>
          <w:sz w:val="22"/>
          <w:szCs w:val="22"/>
        </w:rPr>
        <w:t xml:space="preserve">, but not thyroid hormone-regulated genes, is rescued by iron repletion. Instead, </w:t>
      </w:r>
      <w:proofErr w:type="spellStart"/>
      <w:r>
        <w:rPr>
          <w:rFonts w:ascii="Arial" w:eastAsia="Arial" w:hAnsi="Arial" w:cs="Arial"/>
          <w:i/>
          <w:sz w:val="22"/>
          <w:szCs w:val="22"/>
        </w:rPr>
        <w:t>Crym</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are the highest predictors of underlying gene variability at 21DIV. Furthermore, the gene expression pattern of thyroid hormone responsive genes–</w:t>
      </w:r>
      <w:r>
        <w:rPr>
          <w:rFonts w:ascii="Arial" w:eastAsia="Arial" w:hAnsi="Arial" w:cs="Arial"/>
          <w:i/>
          <w:sz w:val="22"/>
          <w:szCs w:val="22"/>
        </w:rPr>
        <w:t xml:space="preserve">Slc16a2, Dio2,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proofErr w:type="spellStart"/>
      <w:r>
        <w:rPr>
          <w:rFonts w:ascii="Arial" w:eastAsia="Arial" w:hAnsi="Arial" w:cs="Arial"/>
          <w:i/>
          <w:sz w:val="22"/>
          <w:szCs w:val="22"/>
        </w:rPr>
        <w:t>Nrgn</w:t>
      </w:r>
      <w:proofErr w:type="spellEnd"/>
      <w:r>
        <w:rPr>
          <w:rFonts w:ascii="Arial" w:eastAsia="Arial" w:hAnsi="Arial" w:cs="Arial"/>
          <w:i/>
          <w:sz w:val="22"/>
          <w:szCs w:val="22"/>
        </w:rPr>
        <w:t>,</w:t>
      </w:r>
      <w:r>
        <w:rPr>
          <w:rFonts w:ascii="Arial" w:eastAsia="Arial" w:hAnsi="Arial" w:cs="Arial"/>
          <w:sz w:val="22"/>
          <w:szCs w:val="22"/>
        </w:rPr>
        <w:t xml:space="preserve"> and </w:t>
      </w:r>
      <w:r>
        <w:rPr>
          <w:rFonts w:ascii="Arial" w:eastAsia="Arial" w:hAnsi="Arial" w:cs="Arial"/>
          <w:i/>
          <w:sz w:val="22"/>
          <w:szCs w:val="22"/>
        </w:rPr>
        <w:lastRenderedPageBreak/>
        <w:t>Klf9</w:t>
      </w:r>
      <w:r>
        <w:rPr>
          <w:rFonts w:ascii="Arial" w:eastAsia="Arial" w:hAnsi="Arial" w:cs="Arial"/>
          <w:sz w:val="22"/>
          <w:szCs w:val="22"/>
        </w:rPr>
        <w:t xml:space="preserve">–correlate most closely with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at 21DIV. Overlaying treatment groups on the PCA bi-plot (Figure 4D) reveals the multivariate gene expression pattern differentiating </w:t>
      </w:r>
      <w:proofErr w:type="spellStart"/>
      <w:r>
        <w:rPr>
          <w:rFonts w:ascii="Arial" w:eastAsia="Arial" w:hAnsi="Arial" w:cs="Arial"/>
          <w:sz w:val="22"/>
          <w:szCs w:val="22"/>
        </w:rPr>
        <w:t>FeD</w:t>
      </w:r>
      <w:proofErr w:type="spellEnd"/>
      <w:r>
        <w:rPr>
          <w:rFonts w:ascii="Arial" w:eastAsia="Arial" w:hAnsi="Arial" w:cs="Arial"/>
          <w:sz w:val="22"/>
          <w:szCs w:val="22"/>
        </w:rPr>
        <w:t xml:space="preserve"> and </w:t>
      </w:r>
      <w:proofErr w:type="spellStart"/>
      <w:r>
        <w:rPr>
          <w:rFonts w:ascii="Arial" w:eastAsia="Arial" w:hAnsi="Arial" w:cs="Arial"/>
          <w:sz w:val="22"/>
          <w:szCs w:val="22"/>
        </w:rPr>
        <w:t>FeR</w:t>
      </w:r>
      <w:proofErr w:type="spellEnd"/>
      <w:r>
        <w:rPr>
          <w:rFonts w:ascii="Arial" w:eastAsia="Arial" w:hAnsi="Arial" w:cs="Arial"/>
          <w:sz w:val="22"/>
          <w:szCs w:val="22"/>
        </w:rPr>
        <w:t xml:space="preserve"> from </w:t>
      </w:r>
      <w:proofErr w:type="spellStart"/>
      <w:r>
        <w:rPr>
          <w:rFonts w:ascii="Arial" w:eastAsia="Arial" w:hAnsi="Arial" w:cs="Arial"/>
          <w:sz w:val="22"/>
          <w:szCs w:val="22"/>
        </w:rPr>
        <w:t>FeS</w:t>
      </w:r>
      <w:proofErr w:type="spellEnd"/>
      <w:r>
        <w:rPr>
          <w:rFonts w:ascii="Arial" w:eastAsia="Arial" w:hAnsi="Arial" w:cs="Arial"/>
          <w:sz w:val="22"/>
          <w:szCs w:val="22"/>
        </w:rPr>
        <w:t xml:space="preserve"> neurons. The clustering of these treatment groups and predictive pattern of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and related thyroid hormone responsive genes</w:t>
      </w:r>
      <w:r>
        <w:rPr>
          <w:rFonts w:ascii="Arial" w:eastAsia="Arial" w:hAnsi="Arial" w:cs="Arial"/>
          <w:i/>
          <w:sz w:val="22"/>
          <w:szCs w:val="22"/>
        </w:rPr>
        <w:t xml:space="preserve">, </w:t>
      </w:r>
      <w:r>
        <w:rPr>
          <w:rFonts w:ascii="Arial" w:eastAsia="Arial" w:hAnsi="Arial" w:cs="Arial"/>
          <w:sz w:val="22"/>
          <w:szCs w:val="22"/>
        </w:rPr>
        <w:t xml:space="preserve">but not </w:t>
      </w:r>
      <w:r>
        <w:rPr>
          <w:rFonts w:ascii="Arial" w:eastAsia="Arial" w:hAnsi="Arial" w:cs="Arial"/>
          <w:i/>
          <w:sz w:val="22"/>
          <w:szCs w:val="22"/>
        </w:rPr>
        <w:t>Tfr1</w:t>
      </w:r>
      <w:r>
        <w:rPr>
          <w:rFonts w:ascii="Arial" w:eastAsia="Arial" w:hAnsi="Arial" w:cs="Arial"/>
          <w:sz w:val="22"/>
          <w:szCs w:val="22"/>
        </w:rPr>
        <w:t xml:space="preserve">, indicates that neuronal cultures repleted with iron maintain a long-term dysregulation of thyroid hormone homeostasis after recovery from developmental iron deficiency. </w:t>
      </w:r>
    </w:p>
    <w:p w14:paraId="00000037" w14:textId="77777777" w:rsidR="0055453B" w:rsidRDefault="00000000">
      <w:pPr>
        <w:spacing w:line="480" w:lineRule="auto"/>
        <w:jc w:val="both"/>
        <w:rPr>
          <w:rFonts w:ascii="Arial" w:eastAsia="Arial" w:hAnsi="Arial" w:cs="Arial"/>
          <w:b/>
          <w:sz w:val="22"/>
          <w:szCs w:val="22"/>
        </w:rPr>
      </w:pPr>
      <w:r>
        <w:br w:type="page"/>
      </w:r>
      <w:r>
        <w:rPr>
          <w:rFonts w:ascii="Arial" w:eastAsia="Arial" w:hAnsi="Arial" w:cs="Arial"/>
          <w:b/>
          <w:sz w:val="22"/>
          <w:szCs w:val="22"/>
        </w:rPr>
        <w:lastRenderedPageBreak/>
        <w:t>Discussion</w:t>
      </w:r>
    </w:p>
    <w:p w14:paraId="0C59FB9A" w14:textId="3CB83286" w:rsidR="000F36D0" w:rsidRPr="00E7257C" w:rsidRDefault="00B63CC2" w:rsidP="00E7257C">
      <w:pPr>
        <w:spacing w:line="480" w:lineRule="auto"/>
        <w:jc w:val="both"/>
        <w:rPr>
          <w:rFonts w:ascii="Arial" w:eastAsia="Arial" w:hAnsi="Arial" w:cs="Arial"/>
          <w:bCs/>
          <w:sz w:val="22"/>
          <w:szCs w:val="22"/>
        </w:rPr>
      </w:pPr>
      <w:r>
        <w:rPr>
          <w:rFonts w:ascii="Arial" w:eastAsia="Arial" w:hAnsi="Arial" w:cs="Arial"/>
          <w:b/>
          <w:sz w:val="22"/>
          <w:szCs w:val="22"/>
        </w:rPr>
        <w:tab/>
      </w:r>
      <w:r>
        <w:rPr>
          <w:rFonts w:ascii="Arial" w:eastAsia="Arial" w:hAnsi="Arial" w:cs="Arial"/>
          <w:bCs/>
          <w:sz w:val="22"/>
          <w:szCs w:val="22"/>
        </w:rPr>
        <w:t xml:space="preserve">The major novel finding of this study is that chronic iron deficiency </w:t>
      </w:r>
      <w:r w:rsidR="008B156F">
        <w:rPr>
          <w:rFonts w:ascii="Arial" w:eastAsia="Arial" w:hAnsi="Arial" w:cs="Arial"/>
          <w:bCs/>
          <w:sz w:val="22"/>
          <w:szCs w:val="22"/>
        </w:rPr>
        <w:t>in developing neurons impairs thyroid hormone-responsive gene expression</w:t>
      </w:r>
      <w:r w:rsidR="007B569F">
        <w:rPr>
          <w:rFonts w:ascii="Arial" w:eastAsia="Arial" w:hAnsi="Arial" w:cs="Arial"/>
          <w:bCs/>
          <w:sz w:val="22"/>
          <w:szCs w:val="22"/>
        </w:rPr>
        <w:t xml:space="preserve"> despite normal thyroid hormone availability.</w:t>
      </w:r>
      <w:r w:rsidR="00786A67">
        <w:rPr>
          <w:rFonts w:ascii="Arial" w:eastAsia="Arial" w:hAnsi="Arial" w:cs="Arial"/>
          <w:bCs/>
          <w:sz w:val="22"/>
          <w:szCs w:val="22"/>
        </w:rPr>
        <w:t xml:space="preserve"> The gene expression changes are indicative of a functionally altered </w:t>
      </w:r>
      <w:r w:rsidR="00F0726F">
        <w:rPr>
          <w:rFonts w:ascii="Arial" w:eastAsia="Arial" w:hAnsi="Arial" w:cs="Arial"/>
          <w:bCs/>
          <w:sz w:val="22"/>
          <w:szCs w:val="22"/>
        </w:rPr>
        <w:t>thyroid hormone state</w:t>
      </w:r>
      <w:r w:rsidR="00CE3E09">
        <w:rPr>
          <w:rFonts w:ascii="Arial" w:eastAsia="Arial" w:hAnsi="Arial" w:cs="Arial"/>
          <w:bCs/>
          <w:sz w:val="22"/>
          <w:szCs w:val="22"/>
        </w:rPr>
        <w:t xml:space="preserve"> and </w:t>
      </w:r>
      <w:r w:rsidR="00956C63">
        <w:rPr>
          <w:rFonts w:ascii="Arial" w:eastAsia="Arial" w:hAnsi="Arial" w:cs="Arial"/>
          <w:bCs/>
          <w:sz w:val="22"/>
          <w:szCs w:val="22"/>
        </w:rPr>
        <w:t>th</w:t>
      </w:r>
      <w:r w:rsidR="002F10B3">
        <w:rPr>
          <w:rFonts w:ascii="Arial" w:eastAsia="Arial" w:hAnsi="Arial" w:cs="Arial"/>
          <w:bCs/>
          <w:sz w:val="22"/>
          <w:szCs w:val="22"/>
        </w:rPr>
        <w:t xml:space="preserve">ese </w:t>
      </w:r>
      <w:r w:rsidR="009E6B46">
        <w:rPr>
          <w:rFonts w:ascii="Arial" w:eastAsia="Arial" w:hAnsi="Arial" w:cs="Arial"/>
          <w:bCs/>
          <w:sz w:val="22"/>
          <w:szCs w:val="22"/>
        </w:rPr>
        <w:t xml:space="preserve">impairments are not rescued by iron repletion, suggesting long-term </w:t>
      </w:r>
      <w:commentRangeStart w:id="4"/>
      <w:commentRangeStart w:id="5"/>
      <w:r w:rsidR="009E6B46">
        <w:rPr>
          <w:rFonts w:ascii="Arial" w:eastAsia="Arial" w:hAnsi="Arial" w:cs="Arial"/>
          <w:bCs/>
          <w:sz w:val="22"/>
          <w:szCs w:val="22"/>
        </w:rPr>
        <w:t>programming</w:t>
      </w:r>
      <w:commentRangeEnd w:id="4"/>
      <w:r w:rsidR="00E7257C">
        <w:rPr>
          <w:rStyle w:val="CommentReference"/>
        </w:rPr>
        <w:commentReference w:id="4"/>
      </w:r>
      <w:commentRangeEnd w:id="5"/>
      <w:r w:rsidR="00DC7346">
        <w:rPr>
          <w:rStyle w:val="CommentReference"/>
        </w:rPr>
        <w:commentReference w:id="5"/>
      </w:r>
      <w:r w:rsidR="009E6B46">
        <w:rPr>
          <w:rFonts w:ascii="Arial" w:eastAsia="Arial" w:hAnsi="Arial" w:cs="Arial"/>
          <w:bCs/>
          <w:sz w:val="22"/>
          <w:szCs w:val="22"/>
        </w:rPr>
        <w:t>.</w:t>
      </w:r>
      <w:r w:rsidR="00DC7346">
        <w:rPr>
          <w:rFonts w:ascii="Arial" w:eastAsia="Arial" w:hAnsi="Arial" w:cs="Arial"/>
          <w:bCs/>
          <w:sz w:val="22"/>
          <w:szCs w:val="22"/>
        </w:rPr>
        <w:t xml:space="preserve"> </w:t>
      </w:r>
      <w:r w:rsidR="00000000">
        <w:rPr>
          <w:rFonts w:ascii="Arial" w:eastAsia="Arial" w:hAnsi="Arial" w:cs="Arial"/>
          <w:sz w:val="22"/>
          <w:szCs w:val="22"/>
        </w:rPr>
        <w:t xml:space="preserve">This study is the first to demonstrate that neuronal iron status is involved in the regulation of thyroid hormone-target genes in a cell-intrinsic manner. These findings demonstrate a need for future studies </w:t>
      </w:r>
      <w:r w:rsidR="008A4103">
        <w:rPr>
          <w:rFonts w:ascii="Arial" w:eastAsia="Arial" w:hAnsi="Arial" w:cs="Arial"/>
          <w:sz w:val="22"/>
          <w:szCs w:val="22"/>
        </w:rPr>
        <w:t>to elucidate an</w:t>
      </w:r>
      <w:r w:rsidR="00000000">
        <w:rPr>
          <w:rFonts w:ascii="Arial" w:eastAsia="Arial" w:hAnsi="Arial" w:cs="Arial"/>
          <w:sz w:val="22"/>
          <w:szCs w:val="22"/>
        </w:rPr>
        <w:t xml:space="preserve"> intracellular mechanism coordinating iron and thyroid hormone activities during neuron development since iron-dependent </w:t>
      </w:r>
      <w:r w:rsidR="00000000">
        <w:rPr>
          <w:rFonts w:ascii="Arial" w:eastAsia="Arial" w:hAnsi="Arial" w:cs="Arial"/>
          <w:i/>
          <w:sz w:val="22"/>
          <w:szCs w:val="22"/>
        </w:rPr>
        <w:t>de novo</w:t>
      </w:r>
      <w:r w:rsidR="00000000">
        <w:rPr>
          <w:rFonts w:ascii="Arial" w:eastAsia="Arial" w:hAnsi="Arial" w:cs="Arial"/>
          <w:sz w:val="22"/>
          <w:szCs w:val="22"/>
        </w:rPr>
        <w:t xml:space="preserve"> thyroid hormone synthesis only occurs in the thyroid gland. </w:t>
      </w:r>
      <w:del w:id="6" w:author="Tim Monko" w:date="2023-07-06T14:16:00Z">
        <w:r w:rsidR="00000000" w:rsidDel="00E910A0">
          <w:rPr>
            <w:rFonts w:ascii="Arial" w:eastAsia="Arial" w:hAnsi="Arial" w:cs="Arial"/>
            <w:sz w:val="22"/>
            <w:szCs w:val="22"/>
          </w:rPr>
          <w:delText>An argument can be made for iron and thyroid hormone activities to be closely matched in the developing brain as part of a metabolic adaptation program.</w:delText>
        </w:r>
      </w:del>
    </w:p>
    <w:p w14:paraId="00000038" w14:textId="7ADB9320"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 </w:t>
      </w:r>
      <w:r w:rsidR="007C4FFC">
        <w:rPr>
          <w:rFonts w:ascii="Arial" w:eastAsia="Arial" w:hAnsi="Arial" w:cs="Arial"/>
          <w:sz w:val="22"/>
          <w:szCs w:val="22"/>
        </w:rPr>
        <w:t>Brain development involves multiple energetically demanding processes—such as cell proliferation and differentiation, neuronal</w:t>
      </w:r>
      <w:r w:rsidR="008E6BB5">
        <w:rPr>
          <w:rFonts w:ascii="Arial" w:eastAsia="Arial" w:hAnsi="Arial" w:cs="Arial"/>
          <w:sz w:val="22"/>
          <w:szCs w:val="22"/>
        </w:rPr>
        <w:t xml:space="preserve"> dendrite/axon outgrowth, synapse formation/function, and myelination—that requires both optimal iron and thyroid hormone status (3</w:t>
      </w:r>
      <w:r w:rsidR="00E53D81">
        <w:rPr>
          <w:rFonts w:ascii="Arial" w:eastAsia="Arial" w:hAnsi="Arial" w:cs="Arial"/>
          <w:sz w:val="22"/>
          <w:szCs w:val="22"/>
        </w:rPr>
        <w:t>4</w:t>
      </w:r>
      <w:r w:rsidR="008E6BB5">
        <w:rPr>
          <w:rFonts w:ascii="Arial" w:eastAsia="Arial" w:hAnsi="Arial" w:cs="Arial"/>
          <w:sz w:val="22"/>
          <w:szCs w:val="22"/>
        </w:rPr>
        <w:t>, 3</w:t>
      </w:r>
      <w:r w:rsidR="00E53D81">
        <w:rPr>
          <w:rFonts w:ascii="Arial" w:eastAsia="Arial" w:hAnsi="Arial" w:cs="Arial"/>
          <w:sz w:val="22"/>
          <w:szCs w:val="22"/>
        </w:rPr>
        <w:t>5</w:t>
      </w:r>
      <w:r w:rsidR="008E6BB5">
        <w:rPr>
          <w:rFonts w:ascii="Arial" w:eastAsia="Arial" w:hAnsi="Arial" w:cs="Arial"/>
          <w:sz w:val="22"/>
          <w:szCs w:val="22"/>
        </w:rPr>
        <w:t xml:space="preserve">). </w:t>
      </w:r>
      <w:r>
        <w:rPr>
          <w:rFonts w:ascii="Arial" w:eastAsia="Arial" w:hAnsi="Arial" w:cs="Arial"/>
          <w:sz w:val="22"/>
          <w:szCs w:val="22"/>
        </w:rPr>
        <w:t>Thyroid hormones regulate cellular energy demand in the developing brain through their functional role in stimulating ATP-</w:t>
      </w:r>
      <w:r w:rsidR="00404588">
        <w:rPr>
          <w:rFonts w:ascii="Arial" w:eastAsia="Arial" w:hAnsi="Arial" w:cs="Arial"/>
          <w:sz w:val="22"/>
          <w:szCs w:val="22"/>
        </w:rPr>
        <w:t>dependent</w:t>
      </w:r>
      <w:r>
        <w:rPr>
          <w:rFonts w:ascii="Arial" w:eastAsia="Arial" w:hAnsi="Arial" w:cs="Arial"/>
          <w:sz w:val="22"/>
          <w:szCs w:val="22"/>
        </w:rPr>
        <w:t xml:space="preserve"> processes, including generation of ion gradients, cytoskeleton polymerization, and cell proliferation (3). T3 is also a key regulator of nuclear and mitochondrial transcription for cellular energy metabolism genes (e.g., cytochrome c oxidase subunits) and mitochondrial biogenesis (e.g., PGC1-alpha) during brain development (3</w:t>
      </w:r>
      <w:r w:rsidR="00E53D81">
        <w:rPr>
          <w:rFonts w:ascii="Arial" w:eastAsia="Arial" w:hAnsi="Arial" w:cs="Arial"/>
          <w:sz w:val="22"/>
          <w:szCs w:val="22"/>
        </w:rPr>
        <w:t>6</w:t>
      </w:r>
      <w:r>
        <w:rPr>
          <w:rFonts w:ascii="Arial" w:eastAsia="Arial" w:hAnsi="Arial" w:cs="Arial"/>
          <w:sz w:val="22"/>
          <w:szCs w:val="22"/>
        </w:rPr>
        <w:t xml:space="preserve">). Similarly, iron is essential for mitochondrial energy production in the developing brain through its direct role in the structure and redox activity of cytochrome- and iron-sulfur cluster-containing TCA cycle and electron transport chain proteins (4). Thus, we offer the novel hypothesis that matching the neuronal metabolic and growth rate (mediated by thyroid hormone) with the availability of metabolic substrates for oxidative phosphorylation (e.g., iron) is a part of a key neuroplasticity mechanism that adapts the developing neuron/brain to metabolic disruptions and prevents long-term </w:t>
      </w:r>
      <w:commentRangeStart w:id="7"/>
      <w:commentRangeStart w:id="8"/>
      <w:r>
        <w:rPr>
          <w:rFonts w:ascii="Arial" w:eastAsia="Arial" w:hAnsi="Arial" w:cs="Arial"/>
          <w:sz w:val="22"/>
          <w:szCs w:val="22"/>
        </w:rPr>
        <w:t xml:space="preserve">damage. </w:t>
      </w:r>
      <w:commentRangeEnd w:id="7"/>
      <w:r w:rsidR="002C23C7">
        <w:rPr>
          <w:rStyle w:val="CommentReference"/>
        </w:rPr>
        <w:commentReference w:id="7"/>
      </w:r>
      <w:commentRangeEnd w:id="8"/>
      <w:r w:rsidR="001E0914">
        <w:rPr>
          <w:rStyle w:val="CommentReference"/>
        </w:rPr>
        <w:commentReference w:id="8"/>
      </w:r>
    </w:p>
    <w:p w14:paraId="00000039" w14:textId="765C0F1E"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lastRenderedPageBreak/>
        <w:t>In support of this hypothesis, both iron and thyroid hormone regulate the differentiation of Parvalbumin-positive interneurons and the formation of perineuronal nets (3</w:t>
      </w:r>
      <w:r w:rsidR="00533B81">
        <w:rPr>
          <w:rFonts w:ascii="Arial" w:eastAsia="Arial" w:hAnsi="Arial" w:cs="Arial"/>
          <w:sz w:val="22"/>
          <w:szCs w:val="22"/>
        </w:rPr>
        <w:t>7</w:t>
      </w:r>
      <w:r>
        <w:rPr>
          <w:rFonts w:ascii="Arial" w:eastAsia="Arial" w:hAnsi="Arial" w:cs="Arial"/>
          <w:sz w:val="22"/>
          <w:szCs w:val="22"/>
        </w:rPr>
        <w:t>–4</w:t>
      </w:r>
      <w:r w:rsidR="00533B81">
        <w:rPr>
          <w:rFonts w:ascii="Arial" w:eastAsia="Arial" w:hAnsi="Arial" w:cs="Arial"/>
          <w:sz w:val="22"/>
          <w:szCs w:val="22"/>
        </w:rPr>
        <w:t>0</w:t>
      </w:r>
      <w:r>
        <w:rPr>
          <w:rFonts w:ascii="Arial" w:eastAsia="Arial" w:hAnsi="Arial" w:cs="Arial"/>
          <w:sz w:val="22"/>
          <w:szCs w:val="22"/>
        </w:rPr>
        <w:t>), which are key indicators of the opening and closing of critical neurodevelopmental windows, respectively (4</w:t>
      </w:r>
      <w:r w:rsidR="00533B81">
        <w:rPr>
          <w:rFonts w:ascii="Arial" w:eastAsia="Arial" w:hAnsi="Arial" w:cs="Arial"/>
          <w:sz w:val="22"/>
          <w:szCs w:val="22"/>
        </w:rPr>
        <w:t>1</w:t>
      </w:r>
      <w:r>
        <w:rPr>
          <w:rFonts w:ascii="Arial" w:eastAsia="Arial" w:hAnsi="Arial" w:cs="Arial"/>
          <w:sz w:val="22"/>
          <w:szCs w:val="22"/>
        </w:rPr>
        <w:t xml:space="preserve">). Across the three DIVs we tested,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expression was the most consistently, strongly and negatively correlated gene with iron status (</w:t>
      </w:r>
      <w:r>
        <w:rPr>
          <w:rFonts w:ascii="Arial" w:eastAsia="Arial" w:hAnsi="Arial" w:cs="Arial"/>
          <w:i/>
          <w:sz w:val="22"/>
          <w:szCs w:val="22"/>
        </w:rPr>
        <w:t>Tfr1</w:t>
      </w:r>
      <w:r>
        <w:rPr>
          <w:rFonts w:ascii="Arial" w:eastAsia="Arial" w:hAnsi="Arial" w:cs="Arial"/>
          <w:sz w:val="22"/>
          <w:szCs w:val="22"/>
        </w:rPr>
        <w:t xml:space="preserve">). Thus, the reduced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expression observed in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is potentially part of an adaptive response to delay a critical developmental window because of insufficient metabolic substrate to meet the high energy requirements of this period. </w:t>
      </w:r>
    </w:p>
    <w:p w14:paraId="0000003A" w14:textId="2D279DA9" w:rsidR="0055453B" w:rsidRDefault="00045D0B">
      <w:pPr>
        <w:spacing w:line="480" w:lineRule="auto"/>
        <w:ind w:firstLine="720"/>
        <w:jc w:val="both"/>
        <w:rPr>
          <w:rFonts w:ascii="Arial" w:eastAsia="Arial" w:hAnsi="Arial" w:cs="Arial"/>
          <w:sz w:val="22"/>
          <w:szCs w:val="22"/>
        </w:rPr>
      </w:pPr>
      <w:r>
        <w:rPr>
          <w:rFonts w:ascii="Arial" w:eastAsia="Arial" w:hAnsi="Arial" w:cs="Arial"/>
          <w:sz w:val="22"/>
          <w:szCs w:val="22"/>
        </w:rPr>
        <w:t>O</w:t>
      </w:r>
      <w:r w:rsidR="00000000">
        <w:rPr>
          <w:rFonts w:ascii="Arial" w:eastAsia="Arial" w:hAnsi="Arial" w:cs="Arial"/>
          <w:sz w:val="22"/>
          <w:szCs w:val="22"/>
        </w:rPr>
        <w:t>ur iron repletion study</w:t>
      </w:r>
      <w:r w:rsidR="00BE43CB">
        <w:rPr>
          <w:rFonts w:ascii="Arial" w:eastAsia="Arial" w:hAnsi="Arial" w:cs="Arial"/>
          <w:sz w:val="22"/>
          <w:szCs w:val="22"/>
        </w:rPr>
        <w:t xml:space="preserve"> also</w:t>
      </w:r>
      <w:r w:rsidR="00000000">
        <w:rPr>
          <w:rFonts w:ascii="Arial" w:eastAsia="Arial" w:hAnsi="Arial" w:cs="Arial"/>
          <w:sz w:val="22"/>
          <w:szCs w:val="22"/>
        </w:rPr>
        <w:t xml:space="preserve"> demonstrates that there is a </w:t>
      </w:r>
      <w:r w:rsidR="00BE43CB">
        <w:rPr>
          <w:rFonts w:ascii="Arial" w:eastAsia="Arial" w:hAnsi="Arial" w:cs="Arial"/>
          <w:sz w:val="22"/>
          <w:szCs w:val="22"/>
        </w:rPr>
        <w:t xml:space="preserve">long-term </w:t>
      </w:r>
      <w:r w:rsidR="00000000">
        <w:rPr>
          <w:rFonts w:ascii="Arial" w:eastAsia="Arial" w:hAnsi="Arial" w:cs="Arial"/>
          <w:sz w:val="22"/>
          <w:szCs w:val="22"/>
        </w:rPr>
        <w:t>cost to prolonged developmental iron deficiency</w:t>
      </w:r>
      <w:r w:rsidR="00C16BC5">
        <w:rPr>
          <w:rFonts w:ascii="Arial" w:eastAsia="Arial" w:hAnsi="Arial" w:cs="Arial"/>
          <w:sz w:val="22"/>
          <w:szCs w:val="22"/>
        </w:rPr>
        <w:t xml:space="preserve"> because </w:t>
      </w:r>
      <w:r w:rsidR="00000000">
        <w:rPr>
          <w:rFonts w:ascii="Arial" w:eastAsia="Arial" w:hAnsi="Arial" w:cs="Arial"/>
          <w:sz w:val="22"/>
          <w:szCs w:val="22"/>
        </w:rPr>
        <w:t xml:space="preserve">there are residual perturbations to thyroid hormone-responsive gene expression and ATP production even after neuronal iron status is restored. Dietary fetal-neonatal iron deficiency in rodents causes reduced circulating and brain thyroid hormone levels and dysregulation of thyroid hormone-responsive gene expression in the neonatal brain (14–16). This </w:t>
      </w:r>
      <w:r w:rsidR="00000000">
        <w:rPr>
          <w:rFonts w:ascii="Arial" w:eastAsia="Arial" w:hAnsi="Arial" w:cs="Arial"/>
          <w:i/>
          <w:sz w:val="22"/>
          <w:szCs w:val="22"/>
        </w:rPr>
        <w:t xml:space="preserve">in vivo </w:t>
      </w:r>
      <w:r w:rsidR="00000000">
        <w:rPr>
          <w:rFonts w:ascii="Arial" w:eastAsia="Arial" w:hAnsi="Arial" w:cs="Arial"/>
          <w:sz w:val="22"/>
          <w:szCs w:val="22"/>
        </w:rPr>
        <w:t xml:space="preserve">disruption to thyroid hormone action in the iron deficient brain is likely driven through a systemic effect, caused by impaired activity of the iron-dependent thyroid peroxidase (TPO) enzyme (11), which is responsible for iodination and tyrosine coupling steps of thyroid hormone synthesis in the thyroid gland. Hu </w:t>
      </w:r>
      <w:r w:rsidR="00000000">
        <w:rPr>
          <w:rFonts w:ascii="Arial" w:eastAsia="Arial" w:hAnsi="Arial" w:cs="Arial"/>
          <w:i/>
          <w:sz w:val="22"/>
          <w:szCs w:val="22"/>
        </w:rPr>
        <w:t>et al</w:t>
      </w:r>
      <w:r w:rsidR="00000000">
        <w:rPr>
          <w:rFonts w:ascii="Arial" w:eastAsia="Arial" w:hAnsi="Arial" w:cs="Arial"/>
          <w:sz w:val="22"/>
          <w:szCs w:val="22"/>
        </w:rPr>
        <w:t xml:space="preserve">., showed that dietary maternal iron deficiency impairs neonatal offspring brain thyroid hormone levels even without the brain becoming iron deficient, supporting the hypothesis that this is a downstream result of impaired thyroidal thyroid hormone synthesis (17). Given the critical importance of maintaining normal levels of both iron and thyroid hormone for proper brain development, concurrent alterations in both iron and thyroid hormone status would generate a “double hit” to the developing brain and result in poorer outcomes than either condition alone. Although neuronal iron and thyroid hormone coordination could be adaptive in the short-term, it is likely maladaptive in the long-term if thyroid hormone action is unable to be restored to normal with iron </w:t>
      </w:r>
      <w:commentRangeStart w:id="9"/>
      <w:r w:rsidR="00000000">
        <w:rPr>
          <w:rFonts w:ascii="Arial" w:eastAsia="Arial" w:hAnsi="Arial" w:cs="Arial"/>
          <w:sz w:val="22"/>
          <w:szCs w:val="22"/>
        </w:rPr>
        <w:t>repletion.</w:t>
      </w:r>
      <w:commentRangeEnd w:id="9"/>
      <w:r w:rsidR="00D83092">
        <w:rPr>
          <w:rStyle w:val="CommentReference"/>
        </w:rPr>
        <w:commentReference w:id="9"/>
      </w:r>
    </w:p>
    <w:p w14:paraId="0000003B" w14:textId="7D82F8B2"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lastRenderedPageBreak/>
        <w:t xml:space="preserve">Cellular response to thyroid hormone deficiency involves compensatory increases in expression of thyroid hormone transporters and “activating” deiodinases to maintain thyroid hormone homeostasis. We show that 11DIV iron deficiency reduces the expression of classic, positively thyroid hormone-regulated genes (i.e., </w:t>
      </w:r>
      <w:r>
        <w:rPr>
          <w:rFonts w:ascii="Arial" w:eastAsia="Arial" w:hAnsi="Arial" w:cs="Arial"/>
          <w:i/>
          <w:sz w:val="22"/>
          <w:szCs w:val="22"/>
        </w:rPr>
        <w:t>Klf9</w:t>
      </w:r>
      <w:r>
        <w:rPr>
          <w:rFonts w:ascii="Arial" w:eastAsia="Arial" w:hAnsi="Arial" w:cs="Arial"/>
          <w:sz w:val="22"/>
          <w:szCs w:val="22"/>
        </w:rPr>
        <w:t xml:space="preserve">, </w:t>
      </w:r>
      <w:proofErr w:type="spellStart"/>
      <w:r>
        <w:rPr>
          <w:rFonts w:ascii="Arial" w:eastAsia="Arial" w:hAnsi="Arial" w:cs="Arial"/>
          <w:i/>
          <w:sz w:val="22"/>
          <w:szCs w:val="22"/>
        </w:rPr>
        <w:t>Nrgn</w:t>
      </w:r>
      <w:proofErr w:type="spellEnd"/>
      <w:r>
        <w:rPr>
          <w:rFonts w:ascii="Arial" w:eastAsia="Arial" w:hAnsi="Arial" w:cs="Arial"/>
          <w:sz w:val="22"/>
          <w:szCs w:val="22"/>
        </w:rPr>
        <w:t xml:space="preserve">, </w:t>
      </w:r>
      <w:proofErr w:type="spellStart"/>
      <w:r>
        <w:rPr>
          <w:rFonts w:ascii="Arial" w:eastAsia="Arial" w:hAnsi="Arial" w:cs="Arial"/>
          <w:i/>
          <w:sz w:val="22"/>
          <w:szCs w:val="22"/>
        </w:rPr>
        <w:t>Pvalb</w:t>
      </w:r>
      <w:proofErr w:type="spellEnd"/>
      <w:r>
        <w:rPr>
          <w:rFonts w:ascii="Arial" w:eastAsia="Arial" w:hAnsi="Arial" w:cs="Arial"/>
          <w:sz w:val="22"/>
          <w:szCs w:val="22"/>
        </w:rPr>
        <w:t xml:space="preserve">, and </w:t>
      </w:r>
      <w:proofErr w:type="spellStart"/>
      <w:r>
        <w:rPr>
          <w:rFonts w:ascii="Arial" w:eastAsia="Arial" w:hAnsi="Arial" w:cs="Arial"/>
          <w:i/>
          <w:sz w:val="22"/>
          <w:szCs w:val="22"/>
        </w:rPr>
        <w:t>Hr</w:t>
      </w:r>
      <w:proofErr w:type="spellEnd"/>
      <w:r>
        <w:rPr>
          <w:rFonts w:ascii="Arial" w:eastAsia="Arial" w:hAnsi="Arial" w:cs="Arial"/>
          <w:sz w:val="22"/>
          <w:szCs w:val="22"/>
        </w:rPr>
        <w:t xml:space="preserve">) without an increase in expression of negatively regulated thyroid hormone transporter (i.e., </w:t>
      </w:r>
      <w:r>
        <w:rPr>
          <w:rFonts w:ascii="Arial" w:eastAsia="Arial" w:hAnsi="Arial" w:cs="Arial"/>
          <w:i/>
          <w:sz w:val="22"/>
          <w:szCs w:val="22"/>
        </w:rPr>
        <w:t>Slc16a2</w:t>
      </w:r>
      <w:r>
        <w:rPr>
          <w:rFonts w:ascii="Arial" w:eastAsia="Arial" w:hAnsi="Arial" w:cs="Arial"/>
          <w:sz w:val="22"/>
          <w:szCs w:val="22"/>
        </w:rPr>
        <w:t xml:space="preserve"> and </w:t>
      </w:r>
      <w:r>
        <w:rPr>
          <w:rFonts w:ascii="Arial" w:eastAsia="Arial" w:hAnsi="Arial" w:cs="Arial"/>
          <w:i/>
          <w:sz w:val="22"/>
          <w:szCs w:val="22"/>
        </w:rPr>
        <w:t>Slco1c1</w:t>
      </w:r>
      <w:r>
        <w:rPr>
          <w:rFonts w:ascii="Arial" w:eastAsia="Arial" w:hAnsi="Arial" w:cs="Arial"/>
          <w:sz w:val="22"/>
          <w:szCs w:val="22"/>
        </w:rPr>
        <w:t xml:space="preserve">) and deiodinase (i.e., </w:t>
      </w:r>
      <w:r>
        <w:rPr>
          <w:rFonts w:ascii="Arial" w:eastAsia="Arial" w:hAnsi="Arial" w:cs="Arial"/>
          <w:i/>
          <w:sz w:val="22"/>
          <w:szCs w:val="22"/>
        </w:rPr>
        <w:t>Dio2</w:t>
      </w:r>
      <w:r>
        <w:rPr>
          <w:rFonts w:ascii="Arial" w:eastAsia="Arial" w:hAnsi="Arial" w:cs="Arial"/>
          <w:sz w:val="22"/>
          <w:szCs w:val="22"/>
        </w:rPr>
        <w:t xml:space="preserve">) genes. This suggests that it is not a lack of intracellular T3 availability that is causing decreased expression of these thyroid hormone-regulated genes since that would also result in compensatory increases in expression of thyroid hormone import and activation genes. At 18DIV, however, </w:t>
      </w:r>
      <w:r>
        <w:rPr>
          <w:rFonts w:ascii="Arial" w:eastAsia="Arial" w:hAnsi="Arial" w:cs="Arial"/>
          <w:i/>
          <w:sz w:val="22"/>
          <w:szCs w:val="22"/>
        </w:rPr>
        <w:t>Slc16a2,</w:t>
      </w:r>
      <w:r>
        <w:rPr>
          <w:rFonts w:ascii="Arial" w:eastAsia="Arial" w:hAnsi="Arial" w:cs="Arial"/>
          <w:sz w:val="22"/>
          <w:szCs w:val="22"/>
        </w:rPr>
        <w:t xml:space="preserve"> </w:t>
      </w:r>
      <w:r>
        <w:rPr>
          <w:rFonts w:ascii="Arial" w:eastAsia="Arial" w:hAnsi="Arial" w:cs="Arial"/>
          <w:i/>
          <w:sz w:val="22"/>
          <w:szCs w:val="22"/>
        </w:rPr>
        <w:t>Slco1c1</w:t>
      </w:r>
      <w:r>
        <w:rPr>
          <w:rFonts w:ascii="Arial" w:eastAsia="Arial" w:hAnsi="Arial" w:cs="Arial"/>
          <w:sz w:val="22"/>
          <w:szCs w:val="22"/>
        </w:rPr>
        <w:t xml:space="preserve">, and </w:t>
      </w:r>
      <w:r>
        <w:rPr>
          <w:rFonts w:ascii="Arial" w:eastAsia="Arial" w:hAnsi="Arial" w:cs="Arial"/>
          <w:i/>
          <w:sz w:val="22"/>
          <w:szCs w:val="22"/>
        </w:rPr>
        <w:t>Dio2</w:t>
      </w:r>
      <w:r>
        <w:rPr>
          <w:rFonts w:ascii="Arial" w:eastAsia="Arial" w:hAnsi="Arial" w:cs="Arial"/>
          <w:sz w:val="22"/>
          <w:szCs w:val="22"/>
        </w:rPr>
        <w:t xml:space="preserve"> mRNA levels are increased, </w:t>
      </w:r>
      <w:r w:rsidR="0089496A">
        <w:rPr>
          <w:rFonts w:ascii="Arial" w:eastAsia="Arial" w:hAnsi="Arial" w:cs="Arial"/>
          <w:sz w:val="22"/>
          <w:szCs w:val="22"/>
        </w:rPr>
        <w:t>consistent with an interpretation that</w:t>
      </w:r>
      <w:r>
        <w:rPr>
          <w:rFonts w:ascii="Arial" w:eastAsia="Arial" w:hAnsi="Arial" w:cs="Arial"/>
          <w:sz w:val="22"/>
          <w:szCs w:val="22"/>
        </w:rPr>
        <w:t xml:space="preserve"> iron deficient neurons are sensing low T3 availability at this stage. Since neurons do not synthesize thyroid hormones, iron deficient neuron cultures have normal thyroid hormone availability in the medium. These findings raise questions </w:t>
      </w:r>
      <w:r w:rsidR="00082473">
        <w:rPr>
          <w:rFonts w:ascii="Arial" w:eastAsia="Arial" w:hAnsi="Arial" w:cs="Arial"/>
          <w:sz w:val="22"/>
          <w:szCs w:val="22"/>
        </w:rPr>
        <w:t>regarding</w:t>
      </w:r>
      <w:r>
        <w:rPr>
          <w:rFonts w:ascii="Arial" w:eastAsia="Arial" w:hAnsi="Arial" w:cs="Arial"/>
          <w:sz w:val="22"/>
          <w:szCs w:val="22"/>
        </w:rPr>
        <w:t xml:space="preserve"> what happens to the “unused” T3 in iron deficient cultures and why these neurons are seemingly sensing low T3 availability. Our data show a slight, but significant, increase in extracellular T3 concentration in iron-deficient neuron cultures suggesting decreased T3 import or increased export. SLC16A2 </w:t>
      </w:r>
      <w:r>
        <w:rPr>
          <w:rFonts w:ascii="Arial" w:eastAsia="Arial" w:hAnsi="Arial" w:cs="Arial"/>
          <w:i/>
          <w:sz w:val="22"/>
          <w:szCs w:val="22"/>
        </w:rPr>
        <w:t>(Slc16a2</w:t>
      </w:r>
      <w:r>
        <w:rPr>
          <w:rFonts w:ascii="Arial" w:eastAsia="Arial" w:hAnsi="Arial" w:cs="Arial"/>
          <w:sz w:val="22"/>
          <w:szCs w:val="22"/>
        </w:rPr>
        <w:t>/Mct8) has been shown to also function as a T3 exporter</w:t>
      </w:r>
      <w:r w:rsidR="00533B81">
        <w:rPr>
          <w:rFonts w:ascii="Arial" w:eastAsia="Arial" w:hAnsi="Arial" w:cs="Arial"/>
          <w:sz w:val="22"/>
          <w:szCs w:val="22"/>
        </w:rPr>
        <w:t xml:space="preserve"> (42)</w:t>
      </w:r>
      <w:r>
        <w:rPr>
          <w:rFonts w:ascii="Arial" w:eastAsia="Arial" w:hAnsi="Arial" w:cs="Arial"/>
          <w:sz w:val="22"/>
          <w:szCs w:val="22"/>
        </w:rPr>
        <w:t xml:space="preserve">; thus, increased expression of </w:t>
      </w:r>
      <w:r>
        <w:rPr>
          <w:rFonts w:ascii="Arial" w:eastAsia="Arial" w:hAnsi="Arial" w:cs="Arial"/>
          <w:i/>
          <w:sz w:val="22"/>
          <w:szCs w:val="22"/>
        </w:rPr>
        <w:t>Slc16a2</w:t>
      </w:r>
      <w:r>
        <w:rPr>
          <w:rFonts w:ascii="Arial" w:eastAsia="Arial" w:hAnsi="Arial" w:cs="Arial"/>
          <w:sz w:val="22"/>
          <w:szCs w:val="22"/>
        </w:rPr>
        <w:t xml:space="preserve"> as a result of iron deficiency may instead be indicative of a cellular response to decrease the intracellular availability of T3, in order to match the decreased metabolic potential of available iron and prevent oxidative stress. </w:t>
      </w:r>
    </w:p>
    <w:p w14:paraId="0000003C" w14:textId="10D9C0E5"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As further evidence for iron deficiency driving T3 export, the second highest predictor of underlying gene variability between iron sufficient and iron deficient neurons at both 11 and 18DIV was </w:t>
      </w:r>
      <w:proofErr w:type="spellStart"/>
      <w:r>
        <w:rPr>
          <w:rFonts w:ascii="Arial" w:eastAsia="Arial" w:hAnsi="Arial" w:cs="Arial"/>
          <w:i/>
          <w:sz w:val="22"/>
          <w:szCs w:val="22"/>
        </w:rPr>
        <w:t>Crym</w:t>
      </w:r>
      <w:proofErr w:type="spellEnd"/>
      <w:r>
        <w:rPr>
          <w:rFonts w:ascii="Arial" w:eastAsia="Arial" w:hAnsi="Arial" w:cs="Arial"/>
          <w:sz w:val="22"/>
          <w:szCs w:val="22"/>
        </w:rPr>
        <w:t xml:space="preserve">, a T3 binding protein.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expression is negatively correlated in both PC1 and PC2 with </w:t>
      </w:r>
      <w:r>
        <w:rPr>
          <w:rFonts w:ascii="Arial" w:eastAsia="Arial" w:hAnsi="Arial" w:cs="Arial"/>
          <w:i/>
          <w:sz w:val="22"/>
          <w:szCs w:val="22"/>
        </w:rPr>
        <w:t>Tfr1</w:t>
      </w:r>
      <w:r>
        <w:rPr>
          <w:rFonts w:ascii="Arial" w:eastAsia="Arial" w:hAnsi="Arial" w:cs="Arial"/>
          <w:sz w:val="22"/>
          <w:szCs w:val="22"/>
        </w:rPr>
        <w:t xml:space="preserve"> expression at these stages. At 21DIV, gene variability was more strongly predicted by </w:t>
      </w:r>
      <w:proofErr w:type="spellStart"/>
      <w:r>
        <w:rPr>
          <w:rFonts w:ascii="Arial" w:eastAsia="Arial" w:hAnsi="Arial" w:cs="Arial"/>
          <w:i/>
          <w:sz w:val="22"/>
          <w:szCs w:val="22"/>
        </w:rPr>
        <w:t>Crym</w:t>
      </w:r>
      <w:proofErr w:type="spellEnd"/>
      <w:r>
        <w:rPr>
          <w:rFonts w:ascii="Arial" w:eastAsia="Arial" w:hAnsi="Arial" w:cs="Arial"/>
          <w:sz w:val="22"/>
          <w:szCs w:val="22"/>
        </w:rPr>
        <w:t xml:space="preserve"> than </w:t>
      </w:r>
      <w:r>
        <w:rPr>
          <w:rFonts w:ascii="Arial" w:eastAsia="Arial" w:hAnsi="Arial" w:cs="Arial"/>
          <w:i/>
          <w:sz w:val="22"/>
          <w:szCs w:val="22"/>
        </w:rPr>
        <w:t>Tfr1</w:t>
      </w:r>
      <w:r>
        <w:rPr>
          <w:rFonts w:ascii="Arial" w:eastAsia="Arial" w:hAnsi="Arial" w:cs="Arial"/>
          <w:sz w:val="22"/>
          <w:szCs w:val="22"/>
        </w:rPr>
        <w:t>, suggesting that cultures replete with iron maintain a signature of gene expression (</w:t>
      </w:r>
      <w:proofErr w:type="gramStart"/>
      <w:r>
        <w:rPr>
          <w:rFonts w:ascii="Arial" w:eastAsia="Arial" w:hAnsi="Arial" w:cs="Arial"/>
          <w:sz w:val="22"/>
          <w:szCs w:val="22"/>
        </w:rPr>
        <w:t>i.e.</w:t>
      </w:r>
      <w:proofErr w:type="gramEnd"/>
      <w:r>
        <w:rPr>
          <w:rFonts w:ascii="Arial" w:eastAsia="Arial" w:hAnsi="Arial" w:cs="Arial"/>
          <w:sz w:val="22"/>
          <w:szCs w:val="22"/>
        </w:rPr>
        <w:t xml:space="preserve"> </w:t>
      </w:r>
      <w:proofErr w:type="spellStart"/>
      <w:r>
        <w:rPr>
          <w:rFonts w:ascii="Arial" w:eastAsia="Arial" w:hAnsi="Arial" w:cs="Arial"/>
          <w:i/>
          <w:sz w:val="22"/>
          <w:szCs w:val="22"/>
        </w:rPr>
        <w:t>Crym</w:t>
      </w:r>
      <w:proofErr w:type="spellEnd"/>
      <w:r>
        <w:rPr>
          <w:rFonts w:ascii="Arial" w:eastAsia="Arial" w:hAnsi="Arial" w:cs="Arial"/>
          <w:sz w:val="22"/>
          <w:szCs w:val="22"/>
        </w:rPr>
        <w:t xml:space="preserve">) indicative of previous iron status. Decreased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expression has been shown to increase T3 efflux through SLC16A2 and simultaneously decrease nuclear thyroid hormone </w:t>
      </w:r>
      <w:r>
        <w:rPr>
          <w:rFonts w:ascii="Arial" w:eastAsia="Arial" w:hAnsi="Arial" w:cs="Arial"/>
          <w:sz w:val="22"/>
          <w:szCs w:val="22"/>
        </w:rPr>
        <w:lastRenderedPageBreak/>
        <w:t>activity</w:t>
      </w:r>
      <w:r w:rsidR="00831E2F">
        <w:rPr>
          <w:rFonts w:ascii="Arial" w:eastAsia="Arial" w:hAnsi="Arial" w:cs="Arial"/>
          <w:sz w:val="22"/>
          <w:szCs w:val="22"/>
        </w:rPr>
        <w:t xml:space="preserve"> (43)</w:t>
      </w:r>
      <w:r>
        <w:rPr>
          <w:rFonts w:ascii="Arial" w:eastAsia="Arial" w:hAnsi="Arial" w:cs="Arial"/>
          <w:sz w:val="22"/>
          <w:szCs w:val="22"/>
        </w:rPr>
        <w:t xml:space="preserve">. Since neuronal iron deficiency decreases </w:t>
      </w:r>
      <w:proofErr w:type="spellStart"/>
      <w:r>
        <w:rPr>
          <w:rFonts w:ascii="Arial" w:eastAsia="Arial" w:hAnsi="Arial" w:cs="Arial"/>
          <w:i/>
          <w:sz w:val="22"/>
          <w:szCs w:val="22"/>
        </w:rPr>
        <w:t>Crym</w:t>
      </w:r>
      <w:proofErr w:type="spellEnd"/>
      <w:r>
        <w:rPr>
          <w:rFonts w:ascii="Arial" w:eastAsia="Arial" w:hAnsi="Arial" w:cs="Arial"/>
          <w:sz w:val="22"/>
          <w:szCs w:val="22"/>
        </w:rPr>
        <w:t xml:space="preserve"> expression and increases </w:t>
      </w:r>
      <w:r>
        <w:rPr>
          <w:rFonts w:ascii="Arial" w:eastAsia="Arial" w:hAnsi="Arial" w:cs="Arial"/>
          <w:i/>
          <w:sz w:val="22"/>
          <w:szCs w:val="22"/>
        </w:rPr>
        <w:t>Slc16a2</w:t>
      </w:r>
      <w:r>
        <w:rPr>
          <w:rFonts w:ascii="Arial" w:eastAsia="Arial" w:hAnsi="Arial" w:cs="Arial"/>
          <w:sz w:val="22"/>
          <w:szCs w:val="22"/>
        </w:rPr>
        <w:t xml:space="preserve"> expression, this provides further support that low neuronal iron status may result in the cell increasing T3 efflux to reduce overall thyroid hormone function, including genomic and </w:t>
      </w:r>
      <w:proofErr w:type="spellStart"/>
      <w:r>
        <w:rPr>
          <w:rFonts w:ascii="Arial" w:eastAsia="Arial" w:hAnsi="Arial" w:cs="Arial"/>
          <w:sz w:val="22"/>
          <w:szCs w:val="22"/>
        </w:rPr>
        <w:t>non genomic</w:t>
      </w:r>
      <w:proofErr w:type="spellEnd"/>
      <w:r>
        <w:rPr>
          <w:rFonts w:ascii="Arial" w:eastAsia="Arial" w:hAnsi="Arial" w:cs="Arial"/>
          <w:sz w:val="22"/>
          <w:szCs w:val="22"/>
        </w:rPr>
        <w:t xml:space="preserve"> functions, including mitochondrial metabolism and cytoskeletal dynamics required to grow developing neurons</w:t>
      </w:r>
      <w:r w:rsidR="00831E2F">
        <w:rPr>
          <w:rFonts w:ascii="Arial" w:eastAsia="Arial" w:hAnsi="Arial" w:cs="Arial"/>
          <w:sz w:val="22"/>
          <w:szCs w:val="22"/>
        </w:rPr>
        <w:t xml:space="preserve"> (44)</w:t>
      </w:r>
      <w:r>
        <w:rPr>
          <w:rFonts w:ascii="Arial" w:eastAsia="Arial" w:hAnsi="Arial" w:cs="Arial"/>
          <w:sz w:val="22"/>
          <w:szCs w:val="22"/>
        </w:rPr>
        <w:t>. To understand the cellular handling of dysregulated thyroid hormone function and availability, future studies will need to assess intra- and extra-cellular concentrations of thyroid hormone metabolites, thyroid hormone transport kinetics, and deiodinase activities in iron deficient neurons.</w:t>
      </w:r>
    </w:p>
    <w:p w14:paraId="0000003D" w14:textId="77777777"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In the neuron, there is no known iron dependent mechanism directly controlling intracellular thyroid hormone levels, availability, or action. However, Hairless (</w:t>
      </w:r>
      <w:proofErr w:type="spellStart"/>
      <w:r>
        <w:rPr>
          <w:rFonts w:ascii="Arial" w:eastAsia="Arial" w:hAnsi="Arial" w:cs="Arial"/>
          <w:i/>
          <w:sz w:val="22"/>
          <w:szCs w:val="22"/>
        </w:rPr>
        <w:t>Hr</w:t>
      </w:r>
      <w:proofErr w:type="spellEnd"/>
      <w:r>
        <w:rPr>
          <w:rFonts w:ascii="Arial" w:eastAsia="Arial" w:hAnsi="Arial" w:cs="Arial"/>
          <w:sz w:val="22"/>
          <w:szCs w:val="22"/>
        </w:rPr>
        <w:t xml:space="preserve">) is an interesting candidate </w:t>
      </w:r>
      <w:commentRangeStart w:id="10"/>
      <w:commentRangeStart w:id="11"/>
      <w:r>
        <w:rPr>
          <w:rFonts w:ascii="Arial" w:eastAsia="Arial" w:hAnsi="Arial" w:cs="Arial"/>
          <w:sz w:val="22"/>
          <w:szCs w:val="22"/>
        </w:rPr>
        <w:t>protein</w:t>
      </w:r>
      <w:commentRangeEnd w:id="10"/>
      <w:r w:rsidR="001848A3">
        <w:rPr>
          <w:rStyle w:val="CommentReference"/>
        </w:rPr>
        <w:commentReference w:id="10"/>
      </w:r>
      <w:commentRangeEnd w:id="11"/>
      <w:r w:rsidR="001848A3">
        <w:rPr>
          <w:rStyle w:val="CommentReference"/>
        </w:rPr>
        <w:commentReference w:id="11"/>
      </w:r>
      <w:r>
        <w:rPr>
          <w:rFonts w:ascii="Arial" w:eastAsia="Arial" w:hAnsi="Arial" w:cs="Arial"/>
          <w:sz w:val="22"/>
          <w:szCs w:val="22"/>
        </w:rPr>
        <w:t xml:space="preserve">; </w:t>
      </w:r>
      <w:proofErr w:type="spellStart"/>
      <w:r>
        <w:rPr>
          <w:rFonts w:ascii="Arial" w:eastAsia="Arial" w:hAnsi="Arial" w:cs="Arial"/>
          <w:i/>
          <w:sz w:val="22"/>
          <w:szCs w:val="22"/>
        </w:rPr>
        <w:t>Hr</w:t>
      </w:r>
      <w:proofErr w:type="spellEnd"/>
      <w:r>
        <w:rPr>
          <w:rFonts w:ascii="Arial" w:eastAsia="Arial" w:hAnsi="Arial" w:cs="Arial"/>
          <w:sz w:val="22"/>
          <w:szCs w:val="22"/>
        </w:rPr>
        <w:t xml:space="preserve"> expression in iron deficient neurons was decreased at 11DIV, increased at 18DIV, and persistently increased at 21DIV even after iron repletion. Since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r>
        <w:rPr>
          <w:rFonts w:ascii="Arial" w:eastAsia="Arial" w:hAnsi="Arial" w:cs="Arial"/>
          <w:sz w:val="22"/>
          <w:szCs w:val="22"/>
        </w:rPr>
        <w:t xml:space="preserve">gene transcription is directly and positively regulated by T3/Thyroid hormone receptor, this temporal variation without direct changes to thyroid hormone availability suggests additional non-thyroid hormone regulatory control of </w:t>
      </w:r>
      <w:proofErr w:type="spellStart"/>
      <w:r>
        <w:rPr>
          <w:rFonts w:ascii="Arial" w:eastAsia="Arial" w:hAnsi="Arial" w:cs="Arial"/>
          <w:i/>
          <w:sz w:val="22"/>
          <w:szCs w:val="22"/>
        </w:rPr>
        <w:t>Hr</w:t>
      </w:r>
      <w:proofErr w:type="spellEnd"/>
      <w:r>
        <w:rPr>
          <w:rFonts w:ascii="Arial" w:eastAsia="Arial" w:hAnsi="Arial" w:cs="Arial"/>
          <w:sz w:val="22"/>
          <w:szCs w:val="22"/>
        </w:rPr>
        <w:t xml:space="preserve"> expression in iron deficient neurons. Hairless is also directly involved in thyroid hormone-regulation of transcription through its role as a thyroid hormone receptor corepressor via its histone demethylase activity, which requires an iron-containing </w:t>
      </w:r>
      <w:proofErr w:type="spellStart"/>
      <w:r>
        <w:rPr>
          <w:rFonts w:ascii="Arial" w:eastAsia="Arial" w:hAnsi="Arial" w:cs="Arial"/>
          <w:sz w:val="22"/>
          <w:szCs w:val="22"/>
        </w:rPr>
        <w:t>Jumonji</w:t>
      </w:r>
      <w:proofErr w:type="spellEnd"/>
      <w:r>
        <w:rPr>
          <w:rFonts w:ascii="Arial" w:eastAsia="Arial" w:hAnsi="Arial" w:cs="Arial"/>
          <w:sz w:val="22"/>
          <w:szCs w:val="22"/>
        </w:rPr>
        <w:t xml:space="preserve"> C (</w:t>
      </w:r>
      <w:proofErr w:type="spellStart"/>
      <w:r>
        <w:rPr>
          <w:rFonts w:ascii="Arial" w:eastAsia="Arial" w:hAnsi="Arial" w:cs="Arial"/>
          <w:sz w:val="22"/>
          <w:szCs w:val="22"/>
        </w:rPr>
        <w:t>JmjC</w:t>
      </w:r>
      <w:proofErr w:type="spellEnd"/>
      <w:r>
        <w:rPr>
          <w:rFonts w:ascii="Arial" w:eastAsia="Arial" w:hAnsi="Arial" w:cs="Arial"/>
          <w:sz w:val="22"/>
          <w:szCs w:val="22"/>
        </w:rPr>
        <w:t xml:space="preserve">) domain (33). Thus, thyroid hormone receptor control of thyroid hormone action may be directly regulated by neuronal iron availability through Hairless, a hypothesis which requires further investigation. </w:t>
      </w:r>
    </w:p>
    <w:p w14:paraId="0000003E" w14:textId="77A88F12"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If there is an underlying adaptive mechanism mediating the effect of iron deficiency on thyroid hormone action, then there should be a reciprocal effect with thyroid hormone deficiency causing a decrease in iron availability or iron-dependent activity. In our previous studies, mild, moderate, or severe fetal-neonatal thyroid hormone deficiency did not alter the total iron content of the neonatal brain (14–16), but these studies did not measure cellular iron storage, availability, or utilization. In a fetal-neonatal rat model, systemic hypothyroidism increases ferritin L (iron storage) and decreases ferritin H (iron utilization) expression in the developing brain (3</w:t>
      </w:r>
      <w:r w:rsidR="00533B81">
        <w:rPr>
          <w:rFonts w:ascii="Arial" w:eastAsia="Arial" w:hAnsi="Arial" w:cs="Arial"/>
          <w:sz w:val="22"/>
          <w:szCs w:val="22"/>
        </w:rPr>
        <w:t>3</w:t>
      </w:r>
      <w:r>
        <w:rPr>
          <w:rFonts w:ascii="Arial" w:eastAsia="Arial" w:hAnsi="Arial" w:cs="Arial"/>
          <w:sz w:val="22"/>
          <w:szCs w:val="22"/>
        </w:rPr>
        <w:t xml:space="preserve">). </w:t>
      </w:r>
      <w:r>
        <w:rPr>
          <w:rFonts w:ascii="Arial" w:eastAsia="Arial" w:hAnsi="Arial" w:cs="Arial"/>
          <w:sz w:val="22"/>
          <w:szCs w:val="22"/>
        </w:rPr>
        <w:lastRenderedPageBreak/>
        <w:t>Hyperthyroidism has the opposite effect (3</w:t>
      </w:r>
      <w:r w:rsidR="00533B81">
        <w:rPr>
          <w:rFonts w:ascii="Arial" w:eastAsia="Arial" w:hAnsi="Arial" w:cs="Arial"/>
          <w:sz w:val="22"/>
          <w:szCs w:val="22"/>
        </w:rPr>
        <w:t>3</w:t>
      </w:r>
      <w:r>
        <w:rPr>
          <w:rFonts w:ascii="Arial" w:eastAsia="Arial" w:hAnsi="Arial" w:cs="Arial"/>
          <w:sz w:val="22"/>
          <w:szCs w:val="22"/>
        </w:rPr>
        <w:t xml:space="preserve">), indicating a direct relationship between brain thyroid hormone availability and the balance of cellular iron storage and utilization. Further investigation into thyroid hormone control of intracellular iron storage, availability, and utilization will be important to understand the regulatory mechanisms of iron-thyroid hormone interactions and their roles in maintaining the balance between metabolic supply and demand during brain development. </w:t>
      </w:r>
    </w:p>
    <w:p w14:paraId="0000003F" w14:textId="01B06771" w:rsidR="0055453B" w:rsidRDefault="00000000">
      <w:pPr>
        <w:spacing w:line="480" w:lineRule="auto"/>
        <w:ind w:firstLine="720"/>
        <w:jc w:val="both"/>
        <w:rPr>
          <w:rFonts w:ascii="Arial" w:eastAsia="Arial" w:hAnsi="Arial" w:cs="Arial"/>
          <w:sz w:val="22"/>
          <w:szCs w:val="22"/>
        </w:rPr>
      </w:pPr>
      <w:r>
        <w:rPr>
          <w:rFonts w:ascii="Arial" w:eastAsia="Arial" w:hAnsi="Arial" w:cs="Arial"/>
          <w:sz w:val="22"/>
          <w:szCs w:val="22"/>
        </w:rPr>
        <w:t xml:space="preserve">Although our findings are from mouse cell cultures, there are potential translational implications. Iron status during pregnancy has been shown to be an independent risk factor for thyroid disorders including subclinical hypothyroidism, thyroid autoimmunity, and maternal hypothyroxinemia (12, 13). Maternal iron deficiency and mild thyroid dysfunction are associated with similar adverse offspring neurological outcomes (e.g., increased risk of cognitive deficits, ADHD, autism, and schizophrenia) (5, 10, </w:t>
      </w:r>
      <w:r w:rsidR="00533B81">
        <w:rPr>
          <w:rFonts w:ascii="Arial" w:eastAsia="Arial" w:hAnsi="Arial" w:cs="Arial"/>
          <w:sz w:val="22"/>
          <w:szCs w:val="22"/>
        </w:rPr>
        <w:t>35</w:t>
      </w:r>
      <w:r>
        <w:rPr>
          <w:rFonts w:ascii="Arial" w:eastAsia="Arial" w:hAnsi="Arial" w:cs="Arial"/>
          <w:sz w:val="22"/>
          <w:szCs w:val="22"/>
        </w:rPr>
        <w:t>). Thus,</w:t>
      </w:r>
      <w:r>
        <w:rPr>
          <w:rFonts w:ascii="Arial" w:eastAsia="Arial" w:hAnsi="Arial" w:cs="Arial"/>
          <w:b/>
          <w:sz w:val="22"/>
          <w:szCs w:val="22"/>
        </w:rPr>
        <w:t xml:space="preserve"> </w:t>
      </w:r>
      <w:r>
        <w:rPr>
          <w:rFonts w:ascii="Arial" w:eastAsia="Arial" w:hAnsi="Arial" w:cs="Arial"/>
          <w:sz w:val="22"/>
          <w:szCs w:val="22"/>
        </w:rPr>
        <w:t>interactions between iron and thyroid functions have consequences for human fetal-neonatal and child brain health, indicating the need to better understand iron and thyroid hormone interactions for proper clinical management of these common early life disorders.</w:t>
      </w:r>
    </w:p>
    <w:p w14:paraId="00000040" w14:textId="77777777" w:rsidR="0055453B" w:rsidRDefault="00000000">
      <w:pPr>
        <w:spacing w:line="480" w:lineRule="auto"/>
        <w:rPr>
          <w:rFonts w:ascii="Arial" w:eastAsia="Arial" w:hAnsi="Arial" w:cs="Arial"/>
          <w:sz w:val="22"/>
          <w:szCs w:val="22"/>
        </w:rPr>
      </w:pPr>
      <w:r>
        <w:br w:type="page"/>
      </w:r>
      <w:r>
        <w:rPr>
          <w:rFonts w:ascii="Arial" w:eastAsia="Arial" w:hAnsi="Arial" w:cs="Arial"/>
          <w:b/>
          <w:sz w:val="22"/>
          <w:szCs w:val="22"/>
        </w:rPr>
        <w:lastRenderedPageBreak/>
        <w:t>Acknowledgements</w:t>
      </w:r>
    </w:p>
    <w:p w14:paraId="00000041"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We thank the members of the Bastian, Georgieff, and Lanier labs for their invaluable assistance with culture preparation and data interpretation. Grants supporting this research included NIH R01 HD029421 (MKG), R01 HD094809 (MKG), F32 HD085576 (TWB), T32 HL007062 (TRM) and an American Thyroid Association Research Grant (TWB).</w:t>
      </w:r>
    </w:p>
    <w:p w14:paraId="00000042" w14:textId="77777777" w:rsidR="0055453B" w:rsidRDefault="0055453B">
      <w:pPr>
        <w:spacing w:line="480" w:lineRule="auto"/>
        <w:jc w:val="both"/>
        <w:rPr>
          <w:rFonts w:ascii="Arial" w:eastAsia="Arial" w:hAnsi="Arial" w:cs="Arial"/>
          <w:sz w:val="22"/>
          <w:szCs w:val="22"/>
        </w:rPr>
      </w:pPr>
    </w:p>
    <w:p w14:paraId="00000043" w14:textId="77777777"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t>Author Contributions</w:t>
      </w:r>
    </w:p>
    <w:p w14:paraId="00000044" w14:textId="77777777" w:rsidR="0055453B" w:rsidRDefault="00000000">
      <w:pPr>
        <w:spacing w:line="480" w:lineRule="auto"/>
        <w:jc w:val="both"/>
        <w:rPr>
          <w:rFonts w:ascii="Arial" w:eastAsia="Arial" w:hAnsi="Arial" w:cs="Arial"/>
          <w:sz w:val="22"/>
          <w:szCs w:val="22"/>
        </w:rPr>
      </w:pPr>
      <w:r>
        <w:rPr>
          <w:rFonts w:ascii="Arial" w:eastAsia="Arial" w:hAnsi="Arial" w:cs="Arial"/>
          <w:sz w:val="22"/>
          <w:szCs w:val="22"/>
        </w:rPr>
        <w:tab/>
        <w:t>TWB, LML, and MKG designed the research; TWB conducted the neuronal culture experiments; TWB, SEB, and KNG conducted the gene expression experiments; EHT conducted and analyzed the thyroid hormone ELISA experiments; TRM, TWB, EHT, SEB, and KNG performed the statistical analyses. TRM and TWB wrote the manuscript and had responsibility for final content. MKG and LML edited the manuscript. All authors read and approved the final manuscript.</w:t>
      </w:r>
    </w:p>
    <w:p w14:paraId="00000045" w14:textId="77777777" w:rsidR="0055453B" w:rsidRDefault="0055453B">
      <w:pPr>
        <w:spacing w:line="480" w:lineRule="auto"/>
        <w:jc w:val="both"/>
        <w:rPr>
          <w:rFonts w:ascii="Arial" w:eastAsia="Arial" w:hAnsi="Arial" w:cs="Arial"/>
          <w:sz w:val="22"/>
          <w:szCs w:val="22"/>
        </w:rPr>
      </w:pPr>
    </w:p>
    <w:p w14:paraId="00000046" w14:textId="77777777"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t>Data Sharing</w:t>
      </w:r>
    </w:p>
    <w:p w14:paraId="00000047" w14:textId="77777777" w:rsidR="0055453B" w:rsidRDefault="00000000">
      <w:pPr>
        <w:spacing w:line="480" w:lineRule="auto"/>
        <w:jc w:val="both"/>
        <w:rPr>
          <w:rFonts w:ascii="Arial" w:eastAsia="Arial" w:hAnsi="Arial" w:cs="Arial"/>
          <w:sz w:val="22"/>
          <w:szCs w:val="22"/>
        </w:rPr>
        <w:sectPr w:rsidR="0055453B">
          <w:footerReference w:type="even" r:id="rId13"/>
          <w:footerReference w:type="default" r:id="rId14"/>
          <w:footerReference w:type="first" r:id="rId15"/>
          <w:pgSz w:w="12240" w:h="15840"/>
          <w:pgMar w:top="1440" w:right="1440" w:bottom="1440" w:left="1440" w:header="720" w:footer="720" w:gutter="0"/>
          <w:pgNumType w:start="1"/>
          <w:cols w:space="720"/>
          <w:titlePg/>
        </w:sectPr>
      </w:pPr>
      <w:r>
        <w:rPr>
          <w:rFonts w:ascii="Arial" w:eastAsia="Arial" w:hAnsi="Arial" w:cs="Arial"/>
          <w:sz w:val="22"/>
          <w:szCs w:val="22"/>
        </w:rPr>
        <w:t xml:space="preserve">Data described in the manuscript, code book, and analytic code is publicly and freely available without restriction at </w:t>
      </w:r>
      <w:hyperlink r:id="rId16">
        <w:r>
          <w:rPr>
            <w:rFonts w:ascii="Arial" w:eastAsia="Arial" w:hAnsi="Arial" w:cs="Arial"/>
            <w:color w:val="1155CC"/>
            <w:sz w:val="22"/>
            <w:szCs w:val="22"/>
            <w:u w:val="single"/>
          </w:rPr>
          <w:t>https://github.com/TimMonko/2023-FeD-TH-manuscript</w:t>
        </w:r>
      </w:hyperlink>
      <w:r>
        <w:rPr>
          <w:rFonts w:ascii="Arial" w:eastAsia="Arial" w:hAnsi="Arial" w:cs="Arial"/>
          <w:sz w:val="22"/>
          <w:szCs w:val="22"/>
        </w:rPr>
        <w:t xml:space="preserve">. </w:t>
      </w:r>
      <w:r>
        <w:br w:type="page"/>
      </w:r>
    </w:p>
    <w:p w14:paraId="00000048" w14:textId="77777777"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lastRenderedPageBreak/>
        <w:t>References</w:t>
      </w:r>
    </w:p>
    <w:p w14:paraId="00000049"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 </w:t>
      </w:r>
      <w:r>
        <w:rPr>
          <w:rFonts w:ascii="Arial" w:eastAsia="Arial" w:hAnsi="Arial" w:cs="Arial"/>
          <w:color w:val="000000"/>
          <w:sz w:val="22"/>
          <w:szCs w:val="22"/>
        </w:rPr>
        <w:tab/>
      </w:r>
      <w:proofErr w:type="spellStart"/>
      <w:r>
        <w:rPr>
          <w:rFonts w:ascii="Arial" w:eastAsia="Arial" w:hAnsi="Arial" w:cs="Arial"/>
          <w:b/>
          <w:color w:val="000000"/>
          <w:sz w:val="22"/>
          <w:szCs w:val="22"/>
        </w:rPr>
        <w:t>Kuzawa</w:t>
      </w:r>
      <w:proofErr w:type="spellEnd"/>
      <w:r>
        <w:rPr>
          <w:rFonts w:ascii="Arial" w:eastAsia="Arial" w:hAnsi="Arial" w:cs="Arial"/>
          <w:b/>
          <w:color w:val="000000"/>
          <w:sz w:val="22"/>
          <w:szCs w:val="22"/>
        </w:rPr>
        <w:t xml:space="preserve"> CW</w:t>
      </w:r>
      <w:r>
        <w:rPr>
          <w:rFonts w:ascii="Arial" w:eastAsia="Arial" w:hAnsi="Arial" w:cs="Arial"/>
          <w:color w:val="000000"/>
          <w:sz w:val="22"/>
          <w:szCs w:val="22"/>
        </w:rPr>
        <w:t xml:space="preserve">. Adipose tissue in human infancy and childhood: An evolutionary perspective. </w:t>
      </w:r>
      <w:r>
        <w:rPr>
          <w:rFonts w:ascii="Arial" w:eastAsia="Arial" w:hAnsi="Arial" w:cs="Arial"/>
          <w:i/>
          <w:color w:val="000000"/>
          <w:sz w:val="22"/>
          <w:szCs w:val="22"/>
        </w:rPr>
        <w:t>YEARBOOK OF PHYSICAL ANTHROPOLOGY</w:t>
      </w:r>
      <w:r>
        <w:rPr>
          <w:rFonts w:ascii="Arial" w:eastAsia="Arial" w:hAnsi="Arial" w:cs="Arial"/>
          <w:color w:val="000000"/>
          <w:sz w:val="22"/>
          <w:szCs w:val="22"/>
        </w:rPr>
        <w:t xml:space="preserve"> 41: 33, 1998.</w:t>
      </w:r>
    </w:p>
    <w:p w14:paraId="0000004A"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 </w:t>
      </w:r>
      <w:r>
        <w:rPr>
          <w:rFonts w:ascii="Arial" w:eastAsia="Arial" w:hAnsi="Arial" w:cs="Arial"/>
          <w:color w:val="000000"/>
          <w:sz w:val="22"/>
          <w:szCs w:val="22"/>
        </w:rPr>
        <w:tab/>
      </w:r>
      <w:proofErr w:type="spellStart"/>
      <w:r>
        <w:rPr>
          <w:rFonts w:ascii="Arial" w:eastAsia="Arial" w:hAnsi="Arial" w:cs="Arial"/>
          <w:b/>
          <w:color w:val="000000"/>
          <w:sz w:val="22"/>
          <w:szCs w:val="22"/>
        </w:rPr>
        <w:t>Kuzawa</w:t>
      </w:r>
      <w:proofErr w:type="spellEnd"/>
      <w:r>
        <w:rPr>
          <w:rFonts w:ascii="Arial" w:eastAsia="Arial" w:hAnsi="Arial" w:cs="Arial"/>
          <w:b/>
          <w:color w:val="000000"/>
          <w:sz w:val="22"/>
          <w:szCs w:val="22"/>
        </w:rPr>
        <w:t xml:space="preserve"> CW</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Chugani</w:t>
      </w:r>
      <w:proofErr w:type="spellEnd"/>
      <w:r>
        <w:rPr>
          <w:rFonts w:ascii="Arial" w:eastAsia="Arial" w:hAnsi="Arial" w:cs="Arial"/>
          <w:b/>
          <w:color w:val="000000"/>
          <w:sz w:val="22"/>
          <w:szCs w:val="22"/>
        </w:rPr>
        <w:t xml:space="preserve"> HT</w:t>
      </w:r>
      <w:r>
        <w:rPr>
          <w:rFonts w:ascii="Arial" w:eastAsia="Arial" w:hAnsi="Arial" w:cs="Arial"/>
          <w:color w:val="000000"/>
          <w:sz w:val="22"/>
          <w:szCs w:val="22"/>
        </w:rPr>
        <w:t xml:space="preserve">, </w:t>
      </w:r>
      <w:r>
        <w:rPr>
          <w:rFonts w:ascii="Arial" w:eastAsia="Arial" w:hAnsi="Arial" w:cs="Arial"/>
          <w:b/>
          <w:color w:val="000000"/>
          <w:sz w:val="22"/>
          <w:szCs w:val="22"/>
        </w:rPr>
        <w:t>Grossman LI</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Lipovich</w:t>
      </w:r>
      <w:proofErr w:type="spellEnd"/>
      <w:r>
        <w:rPr>
          <w:rFonts w:ascii="Arial" w:eastAsia="Arial" w:hAnsi="Arial" w:cs="Arial"/>
          <w:b/>
          <w:color w:val="000000"/>
          <w:sz w:val="22"/>
          <w:szCs w:val="22"/>
        </w:rPr>
        <w:t xml:space="preserve"> L</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Muzik</w:t>
      </w:r>
      <w:proofErr w:type="spellEnd"/>
      <w:r>
        <w:rPr>
          <w:rFonts w:ascii="Arial" w:eastAsia="Arial" w:hAnsi="Arial" w:cs="Arial"/>
          <w:b/>
          <w:color w:val="000000"/>
          <w:sz w:val="22"/>
          <w:szCs w:val="22"/>
        </w:rPr>
        <w:t xml:space="preserve"> O</w:t>
      </w:r>
      <w:r>
        <w:rPr>
          <w:rFonts w:ascii="Arial" w:eastAsia="Arial" w:hAnsi="Arial" w:cs="Arial"/>
          <w:color w:val="000000"/>
          <w:sz w:val="22"/>
          <w:szCs w:val="22"/>
        </w:rPr>
        <w:t xml:space="preserve">, </w:t>
      </w:r>
      <w:r>
        <w:rPr>
          <w:rFonts w:ascii="Arial" w:eastAsia="Arial" w:hAnsi="Arial" w:cs="Arial"/>
          <w:b/>
          <w:color w:val="000000"/>
          <w:sz w:val="22"/>
          <w:szCs w:val="22"/>
        </w:rPr>
        <w:t>Hof PR</w:t>
      </w:r>
      <w:r>
        <w:rPr>
          <w:rFonts w:ascii="Arial" w:eastAsia="Arial" w:hAnsi="Arial" w:cs="Arial"/>
          <w:color w:val="000000"/>
          <w:sz w:val="22"/>
          <w:szCs w:val="22"/>
        </w:rPr>
        <w:t xml:space="preserve">, </w:t>
      </w:r>
      <w:r>
        <w:rPr>
          <w:rFonts w:ascii="Arial" w:eastAsia="Arial" w:hAnsi="Arial" w:cs="Arial"/>
          <w:b/>
          <w:color w:val="000000"/>
          <w:sz w:val="22"/>
          <w:szCs w:val="22"/>
        </w:rPr>
        <w:t>Wildman DE</w:t>
      </w:r>
      <w:r>
        <w:rPr>
          <w:rFonts w:ascii="Arial" w:eastAsia="Arial" w:hAnsi="Arial" w:cs="Arial"/>
          <w:color w:val="000000"/>
          <w:sz w:val="22"/>
          <w:szCs w:val="22"/>
        </w:rPr>
        <w:t xml:space="preserve">, </w:t>
      </w:r>
      <w:r>
        <w:rPr>
          <w:rFonts w:ascii="Arial" w:eastAsia="Arial" w:hAnsi="Arial" w:cs="Arial"/>
          <w:b/>
          <w:color w:val="000000"/>
          <w:sz w:val="22"/>
          <w:szCs w:val="22"/>
        </w:rPr>
        <w:t>Sherwood CC</w:t>
      </w:r>
      <w:r>
        <w:rPr>
          <w:rFonts w:ascii="Arial" w:eastAsia="Arial" w:hAnsi="Arial" w:cs="Arial"/>
          <w:color w:val="000000"/>
          <w:sz w:val="22"/>
          <w:szCs w:val="22"/>
        </w:rPr>
        <w:t xml:space="preserve">, </w:t>
      </w:r>
      <w:r>
        <w:rPr>
          <w:rFonts w:ascii="Arial" w:eastAsia="Arial" w:hAnsi="Arial" w:cs="Arial"/>
          <w:b/>
          <w:color w:val="000000"/>
          <w:sz w:val="22"/>
          <w:szCs w:val="22"/>
        </w:rPr>
        <w:t>Leonard WR</w:t>
      </w:r>
      <w:r>
        <w:rPr>
          <w:rFonts w:ascii="Arial" w:eastAsia="Arial" w:hAnsi="Arial" w:cs="Arial"/>
          <w:color w:val="000000"/>
          <w:sz w:val="22"/>
          <w:szCs w:val="22"/>
        </w:rPr>
        <w:t xml:space="preserve">, </w:t>
      </w:r>
      <w:r>
        <w:rPr>
          <w:rFonts w:ascii="Arial" w:eastAsia="Arial" w:hAnsi="Arial" w:cs="Arial"/>
          <w:b/>
          <w:color w:val="000000"/>
          <w:sz w:val="22"/>
          <w:szCs w:val="22"/>
        </w:rPr>
        <w:t>Lange N</w:t>
      </w:r>
      <w:r>
        <w:rPr>
          <w:rFonts w:ascii="Arial" w:eastAsia="Arial" w:hAnsi="Arial" w:cs="Arial"/>
          <w:color w:val="000000"/>
          <w:sz w:val="22"/>
          <w:szCs w:val="22"/>
        </w:rPr>
        <w:t xml:space="preserve">. Metabolic costs and evolutionary implications of human brain development. </w:t>
      </w:r>
      <w:r>
        <w:rPr>
          <w:rFonts w:ascii="Arial" w:eastAsia="Arial" w:hAnsi="Arial" w:cs="Arial"/>
          <w:i/>
          <w:color w:val="000000"/>
          <w:sz w:val="22"/>
          <w:szCs w:val="22"/>
        </w:rPr>
        <w:t>Proceedings of the National Academy of Sciences</w:t>
      </w:r>
      <w:r>
        <w:rPr>
          <w:rFonts w:ascii="Arial" w:eastAsia="Arial" w:hAnsi="Arial" w:cs="Arial"/>
          <w:color w:val="000000"/>
          <w:sz w:val="22"/>
          <w:szCs w:val="22"/>
        </w:rPr>
        <w:t xml:space="preserve"> 111: 13010–13015, 2014.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10.1073/pnas.1323099111.</w:t>
      </w:r>
    </w:p>
    <w:p w14:paraId="0000004B"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3. </w:t>
      </w:r>
      <w:r>
        <w:rPr>
          <w:rFonts w:ascii="Arial" w:eastAsia="Arial" w:hAnsi="Arial" w:cs="Arial"/>
          <w:color w:val="000000"/>
          <w:sz w:val="22"/>
          <w:szCs w:val="22"/>
        </w:rPr>
        <w:tab/>
      </w:r>
      <w:r>
        <w:rPr>
          <w:rFonts w:ascii="Arial" w:eastAsia="Arial" w:hAnsi="Arial" w:cs="Arial"/>
          <w:b/>
          <w:color w:val="000000"/>
          <w:sz w:val="22"/>
          <w:szCs w:val="22"/>
        </w:rPr>
        <w:t>Cheng S-Y</w:t>
      </w:r>
      <w:r>
        <w:rPr>
          <w:rFonts w:ascii="Arial" w:eastAsia="Arial" w:hAnsi="Arial" w:cs="Arial"/>
          <w:color w:val="000000"/>
          <w:sz w:val="22"/>
          <w:szCs w:val="22"/>
        </w:rPr>
        <w:t xml:space="preserve">, </w:t>
      </w:r>
      <w:r>
        <w:rPr>
          <w:rFonts w:ascii="Arial" w:eastAsia="Arial" w:hAnsi="Arial" w:cs="Arial"/>
          <w:b/>
          <w:color w:val="000000"/>
          <w:sz w:val="22"/>
          <w:szCs w:val="22"/>
        </w:rPr>
        <w:t>Leonard JL</w:t>
      </w:r>
      <w:r>
        <w:rPr>
          <w:rFonts w:ascii="Arial" w:eastAsia="Arial" w:hAnsi="Arial" w:cs="Arial"/>
          <w:color w:val="000000"/>
          <w:sz w:val="22"/>
          <w:szCs w:val="22"/>
        </w:rPr>
        <w:t xml:space="preserve">, </w:t>
      </w:r>
      <w:r>
        <w:rPr>
          <w:rFonts w:ascii="Arial" w:eastAsia="Arial" w:hAnsi="Arial" w:cs="Arial"/>
          <w:b/>
          <w:color w:val="000000"/>
          <w:sz w:val="22"/>
          <w:szCs w:val="22"/>
        </w:rPr>
        <w:t>Davis PJ</w:t>
      </w:r>
      <w:r>
        <w:rPr>
          <w:rFonts w:ascii="Arial" w:eastAsia="Arial" w:hAnsi="Arial" w:cs="Arial"/>
          <w:color w:val="000000"/>
          <w:sz w:val="22"/>
          <w:szCs w:val="22"/>
        </w:rPr>
        <w:t xml:space="preserve">. Molecular Aspects of Thyroid Hormone Actions. </w:t>
      </w:r>
      <w:r>
        <w:rPr>
          <w:rFonts w:ascii="Arial" w:eastAsia="Arial" w:hAnsi="Arial" w:cs="Arial"/>
          <w:i/>
          <w:color w:val="000000"/>
          <w:sz w:val="22"/>
          <w:szCs w:val="22"/>
        </w:rPr>
        <w:t>Endocrine Reviews</w:t>
      </w:r>
      <w:r>
        <w:rPr>
          <w:rFonts w:ascii="Arial" w:eastAsia="Arial" w:hAnsi="Arial" w:cs="Arial"/>
          <w:color w:val="000000"/>
          <w:sz w:val="22"/>
          <w:szCs w:val="22"/>
        </w:rPr>
        <w:t xml:space="preserve"> 31: 139–170, 2010.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10.1210/er.2009-0007.</w:t>
      </w:r>
    </w:p>
    <w:p w14:paraId="0000004C"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4. </w:t>
      </w:r>
      <w:r>
        <w:rPr>
          <w:rFonts w:ascii="Arial" w:eastAsia="Arial" w:hAnsi="Arial" w:cs="Arial"/>
          <w:color w:val="000000"/>
          <w:sz w:val="22"/>
          <w:szCs w:val="22"/>
        </w:rPr>
        <w:tab/>
      </w:r>
      <w:r>
        <w:rPr>
          <w:rFonts w:ascii="Arial" w:eastAsia="Arial" w:hAnsi="Arial" w:cs="Arial"/>
          <w:b/>
          <w:color w:val="000000"/>
          <w:sz w:val="22"/>
          <w:szCs w:val="22"/>
        </w:rPr>
        <w:t>Bastian TW</w:t>
      </w:r>
      <w:r>
        <w:rPr>
          <w:rFonts w:ascii="Arial" w:eastAsia="Arial" w:hAnsi="Arial" w:cs="Arial"/>
          <w:color w:val="000000"/>
          <w:sz w:val="22"/>
          <w:szCs w:val="22"/>
        </w:rPr>
        <w:t xml:space="preserve">, </w:t>
      </w:r>
      <w:r>
        <w:rPr>
          <w:rFonts w:ascii="Arial" w:eastAsia="Arial" w:hAnsi="Arial" w:cs="Arial"/>
          <w:b/>
          <w:color w:val="000000"/>
          <w:sz w:val="22"/>
          <w:szCs w:val="22"/>
        </w:rPr>
        <w:t>Rao R</w:t>
      </w:r>
      <w:r>
        <w:rPr>
          <w:rFonts w:ascii="Arial" w:eastAsia="Arial" w:hAnsi="Arial" w:cs="Arial"/>
          <w:color w:val="000000"/>
          <w:sz w:val="22"/>
          <w:szCs w:val="22"/>
        </w:rPr>
        <w:t xml:space="preserve">, </w:t>
      </w:r>
      <w:r>
        <w:rPr>
          <w:rFonts w:ascii="Arial" w:eastAsia="Arial" w:hAnsi="Arial" w:cs="Arial"/>
          <w:b/>
          <w:color w:val="000000"/>
          <w:sz w:val="22"/>
          <w:szCs w:val="22"/>
        </w:rPr>
        <w:t>Tran PV</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The Effects of Early-Life Iron Deficiency on Brain Energy Metabolism. </w:t>
      </w:r>
      <w:r>
        <w:rPr>
          <w:rFonts w:ascii="Arial" w:eastAsia="Arial" w:hAnsi="Arial" w:cs="Arial"/>
          <w:i/>
          <w:color w:val="000000"/>
          <w:sz w:val="22"/>
          <w:szCs w:val="22"/>
        </w:rPr>
        <w:t>Neuroscience Insights</w:t>
      </w:r>
      <w:r>
        <w:rPr>
          <w:rFonts w:ascii="Arial" w:eastAsia="Arial" w:hAnsi="Arial" w:cs="Arial"/>
          <w:color w:val="000000"/>
          <w:sz w:val="22"/>
          <w:szCs w:val="22"/>
        </w:rPr>
        <w:t xml:space="preserve"> 15: 263310552093510, 2020.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10.1177/2633105520935104.</w:t>
      </w:r>
    </w:p>
    <w:p w14:paraId="0000004D"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5. </w:t>
      </w:r>
      <w:r>
        <w:rPr>
          <w:rFonts w:ascii="Arial" w:eastAsia="Arial" w:hAnsi="Arial" w:cs="Arial"/>
          <w:color w:val="000000"/>
          <w:sz w:val="22"/>
          <w:szCs w:val="22"/>
        </w:rPr>
        <w:tab/>
      </w:r>
      <w:r>
        <w:rPr>
          <w:rFonts w:ascii="Arial" w:eastAsia="Arial" w:hAnsi="Arial" w:cs="Arial"/>
          <w:b/>
          <w:color w:val="000000"/>
          <w:sz w:val="22"/>
          <w:szCs w:val="22"/>
        </w:rPr>
        <w:t>Georgieff MK</w:t>
      </w:r>
      <w:r>
        <w:rPr>
          <w:rFonts w:ascii="Arial" w:eastAsia="Arial" w:hAnsi="Arial" w:cs="Arial"/>
          <w:color w:val="000000"/>
          <w:sz w:val="22"/>
          <w:szCs w:val="22"/>
        </w:rPr>
        <w:t xml:space="preserve">. Iron deficiency in pregnancy. </w:t>
      </w:r>
      <w:r>
        <w:rPr>
          <w:rFonts w:ascii="Arial" w:eastAsia="Arial" w:hAnsi="Arial" w:cs="Arial"/>
          <w:i/>
          <w:color w:val="000000"/>
          <w:sz w:val="22"/>
          <w:szCs w:val="22"/>
        </w:rPr>
        <w:t>American Journal of Obstetrics and Gynecology</w:t>
      </w:r>
      <w:r>
        <w:rPr>
          <w:rFonts w:ascii="Arial" w:eastAsia="Arial" w:hAnsi="Arial" w:cs="Arial"/>
          <w:color w:val="000000"/>
          <w:sz w:val="22"/>
          <w:szCs w:val="22"/>
        </w:rPr>
        <w:t xml:space="preserve"> 223: 516–524, 2020.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10.1016/j.ajog.2020.03.006.</w:t>
      </w:r>
    </w:p>
    <w:p w14:paraId="0000004E"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6. </w:t>
      </w:r>
      <w:r>
        <w:rPr>
          <w:rFonts w:ascii="Arial" w:eastAsia="Arial" w:hAnsi="Arial" w:cs="Arial"/>
          <w:color w:val="000000"/>
          <w:sz w:val="22"/>
          <w:szCs w:val="22"/>
        </w:rPr>
        <w:tab/>
      </w:r>
      <w:r>
        <w:rPr>
          <w:rFonts w:ascii="Arial" w:eastAsia="Arial" w:hAnsi="Arial" w:cs="Arial"/>
          <w:b/>
          <w:color w:val="000000"/>
          <w:sz w:val="22"/>
          <w:szCs w:val="22"/>
        </w:rPr>
        <w:t>Uchida K</w:t>
      </w:r>
      <w:r>
        <w:rPr>
          <w:rFonts w:ascii="Arial" w:eastAsia="Arial" w:hAnsi="Arial" w:cs="Arial"/>
          <w:color w:val="000000"/>
          <w:sz w:val="22"/>
          <w:szCs w:val="22"/>
        </w:rPr>
        <w:t xml:space="preserve">, </w:t>
      </w:r>
      <w:r>
        <w:rPr>
          <w:rFonts w:ascii="Arial" w:eastAsia="Arial" w:hAnsi="Arial" w:cs="Arial"/>
          <w:b/>
          <w:color w:val="000000"/>
          <w:sz w:val="22"/>
          <w:szCs w:val="22"/>
        </w:rPr>
        <w:t>Suzuki M</w:t>
      </w:r>
      <w:r>
        <w:rPr>
          <w:rFonts w:ascii="Arial" w:eastAsia="Arial" w:hAnsi="Arial" w:cs="Arial"/>
          <w:color w:val="000000"/>
          <w:sz w:val="22"/>
          <w:szCs w:val="22"/>
        </w:rPr>
        <w:t xml:space="preserve">. Congenital Hypothyroidism and Brain Development: Association </w:t>
      </w:r>
      <w:proofErr w:type="gramStart"/>
      <w:r>
        <w:rPr>
          <w:rFonts w:ascii="Arial" w:eastAsia="Arial" w:hAnsi="Arial" w:cs="Arial"/>
          <w:color w:val="000000"/>
          <w:sz w:val="22"/>
          <w:szCs w:val="22"/>
        </w:rPr>
        <w:t>With</w:t>
      </w:r>
      <w:proofErr w:type="gramEnd"/>
      <w:r>
        <w:rPr>
          <w:rFonts w:ascii="Arial" w:eastAsia="Arial" w:hAnsi="Arial" w:cs="Arial"/>
          <w:color w:val="000000"/>
          <w:sz w:val="22"/>
          <w:szCs w:val="22"/>
        </w:rPr>
        <w:t xml:space="preserve"> Other Psychiatric Disorders. </w:t>
      </w:r>
      <w:r>
        <w:rPr>
          <w:rFonts w:ascii="Arial" w:eastAsia="Arial" w:hAnsi="Arial" w:cs="Arial"/>
          <w:i/>
          <w:color w:val="000000"/>
          <w:sz w:val="22"/>
          <w:szCs w:val="22"/>
        </w:rPr>
        <w:t xml:space="preserve">Front </w:t>
      </w:r>
      <w:proofErr w:type="spellStart"/>
      <w:r>
        <w:rPr>
          <w:rFonts w:ascii="Arial" w:eastAsia="Arial" w:hAnsi="Arial" w:cs="Arial"/>
          <w:i/>
          <w:color w:val="000000"/>
          <w:sz w:val="22"/>
          <w:szCs w:val="22"/>
        </w:rPr>
        <w:t>Neurosci</w:t>
      </w:r>
      <w:proofErr w:type="spellEnd"/>
      <w:r>
        <w:rPr>
          <w:rFonts w:ascii="Arial" w:eastAsia="Arial" w:hAnsi="Arial" w:cs="Arial"/>
          <w:color w:val="000000"/>
          <w:sz w:val="22"/>
          <w:szCs w:val="22"/>
        </w:rPr>
        <w:t xml:space="preserve"> 15: 772382, 2021.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10.3389/fnins.2021.772382.</w:t>
      </w:r>
    </w:p>
    <w:p w14:paraId="0000004F"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7. </w:t>
      </w:r>
      <w:r>
        <w:rPr>
          <w:rFonts w:ascii="Arial" w:eastAsia="Arial" w:hAnsi="Arial" w:cs="Arial"/>
          <w:color w:val="000000"/>
          <w:sz w:val="22"/>
          <w:szCs w:val="22"/>
        </w:rPr>
        <w:tab/>
      </w:r>
      <w:r>
        <w:rPr>
          <w:rFonts w:ascii="Arial" w:eastAsia="Arial" w:hAnsi="Arial" w:cs="Arial"/>
          <w:b/>
          <w:color w:val="000000"/>
          <w:sz w:val="22"/>
          <w:szCs w:val="22"/>
        </w:rPr>
        <w:t>Taylor PN</w:t>
      </w:r>
      <w:r>
        <w:rPr>
          <w:rFonts w:ascii="Arial" w:eastAsia="Arial" w:hAnsi="Arial" w:cs="Arial"/>
          <w:color w:val="000000"/>
          <w:sz w:val="22"/>
          <w:szCs w:val="22"/>
        </w:rPr>
        <w:t xml:space="preserve">, </w:t>
      </w:r>
      <w:r>
        <w:rPr>
          <w:rFonts w:ascii="Arial" w:eastAsia="Arial" w:hAnsi="Arial" w:cs="Arial"/>
          <w:b/>
          <w:color w:val="000000"/>
          <w:sz w:val="22"/>
          <w:szCs w:val="22"/>
        </w:rPr>
        <w:t>Albrecht D</w:t>
      </w:r>
      <w:r>
        <w:rPr>
          <w:rFonts w:ascii="Arial" w:eastAsia="Arial" w:hAnsi="Arial" w:cs="Arial"/>
          <w:color w:val="000000"/>
          <w:sz w:val="22"/>
          <w:szCs w:val="22"/>
        </w:rPr>
        <w:t xml:space="preserve">, </w:t>
      </w:r>
      <w:r>
        <w:rPr>
          <w:rFonts w:ascii="Arial" w:eastAsia="Arial" w:hAnsi="Arial" w:cs="Arial"/>
          <w:b/>
          <w:color w:val="000000"/>
          <w:sz w:val="22"/>
          <w:szCs w:val="22"/>
        </w:rPr>
        <w:t>Scholz A</w:t>
      </w:r>
      <w:r>
        <w:rPr>
          <w:rFonts w:ascii="Arial" w:eastAsia="Arial" w:hAnsi="Arial" w:cs="Arial"/>
          <w:color w:val="000000"/>
          <w:sz w:val="22"/>
          <w:szCs w:val="22"/>
        </w:rPr>
        <w:t xml:space="preserve">, </w:t>
      </w:r>
      <w:r>
        <w:rPr>
          <w:rFonts w:ascii="Arial" w:eastAsia="Arial" w:hAnsi="Arial" w:cs="Arial"/>
          <w:b/>
          <w:color w:val="000000"/>
          <w:sz w:val="22"/>
          <w:szCs w:val="22"/>
        </w:rPr>
        <w:t>Gutierrez-</w:t>
      </w:r>
      <w:proofErr w:type="spellStart"/>
      <w:r>
        <w:rPr>
          <w:rFonts w:ascii="Arial" w:eastAsia="Arial" w:hAnsi="Arial" w:cs="Arial"/>
          <w:b/>
          <w:color w:val="000000"/>
          <w:sz w:val="22"/>
          <w:szCs w:val="22"/>
        </w:rPr>
        <w:t>Buey</w:t>
      </w:r>
      <w:proofErr w:type="spellEnd"/>
      <w:r>
        <w:rPr>
          <w:rFonts w:ascii="Arial" w:eastAsia="Arial" w:hAnsi="Arial" w:cs="Arial"/>
          <w:b/>
          <w:color w:val="000000"/>
          <w:sz w:val="22"/>
          <w:szCs w:val="22"/>
        </w:rPr>
        <w:t xml:space="preserve"> G</w:t>
      </w:r>
      <w:r>
        <w:rPr>
          <w:rFonts w:ascii="Arial" w:eastAsia="Arial" w:hAnsi="Arial" w:cs="Arial"/>
          <w:color w:val="000000"/>
          <w:sz w:val="22"/>
          <w:szCs w:val="22"/>
        </w:rPr>
        <w:t xml:space="preserve">, </w:t>
      </w:r>
      <w:r>
        <w:rPr>
          <w:rFonts w:ascii="Arial" w:eastAsia="Arial" w:hAnsi="Arial" w:cs="Arial"/>
          <w:b/>
          <w:color w:val="000000"/>
          <w:sz w:val="22"/>
          <w:szCs w:val="22"/>
        </w:rPr>
        <w:t>Lazarus JH</w:t>
      </w:r>
      <w:r>
        <w:rPr>
          <w:rFonts w:ascii="Arial" w:eastAsia="Arial" w:hAnsi="Arial" w:cs="Arial"/>
          <w:color w:val="000000"/>
          <w:sz w:val="22"/>
          <w:szCs w:val="22"/>
        </w:rPr>
        <w:t xml:space="preserve">, </w:t>
      </w:r>
      <w:r>
        <w:rPr>
          <w:rFonts w:ascii="Arial" w:eastAsia="Arial" w:hAnsi="Arial" w:cs="Arial"/>
          <w:b/>
          <w:color w:val="000000"/>
          <w:sz w:val="22"/>
          <w:szCs w:val="22"/>
        </w:rPr>
        <w:t>Dayan CM</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Okosieme</w:t>
      </w:r>
      <w:proofErr w:type="spellEnd"/>
      <w:r>
        <w:rPr>
          <w:rFonts w:ascii="Arial" w:eastAsia="Arial" w:hAnsi="Arial" w:cs="Arial"/>
          <w:b/>
          <w:color w:val="000000"/>
          <w:sz w:val="22"/>
          <w:szCs w:val="22"/>
        </w:rPr>
        <w:t xml:space="preserve"> OE</w:t>
      </w:r>
      <w:r>
        <w:rPr>
          <w:rFonts w:ascii="Arial" w:eastAsia="Arial" w:hAnsi="Arial" w:cs="Arial"/>
          <w:color w:val="000000"/>
          <w:sz w:val="22"/>
          <w:szCs w:val="22"/>
        </w:rPr>
        <w:t xml:space="preserve">. Global epidemiology of hyperthyroidism and hypothyroidism. </w:t>
      </w:r>
      <w:r>
        <w:rPr>
          <w:rFonts w:ascii="Arial" w:eastAsia="Arial" w:hAnsi="Arial" w:cs="Arial"/>
          <w:i/>
          <w:color w:val="000000"/>
          <w:sz w:val="22"/>
          <w:szCs w:val="22"/>
        </w:rPr>
        <w:t>Nat Rev Endocrinol</w:t>
      </w:r>
      <w:r>
        <w:rPr>
          <w:rFonts w:ascii="Arial" w:eastAsia="Arial" w:hAnsi="Arial" w:cs="Arial"/>
          <w:color w:val="000000"/>
          <w:sz w:val="22"/>
          <w:szCs w:val="22"/>
        </w:rPr>
        <w:t xml:space="preserve"> 14: 301–316, 2018.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10.1038/nrendo.2018.18.</w:t>
      </w:r>
    </w:p>
    <w:p w14:paraId="00000050"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8. </w:t>
      </w:r>
      <w:r>
        <w:rPr>
          <w:rFonts w:ascii="Arial" w:eastAsia="Arial" w:hAnsi="Arial" w:cs="Arial"/>
          <w:color w:val="000000"/>
          <w:sz w:val="22"/>
          <w:szCs w:val="22"/>
        </w:rPr>
        <w:tab/>
      </w:r>
      <w:r>
        <w:rPr>
          <w:rFonts w:ascii="Arial" w:eastAsia="Arial" w:hAnsi="Arial" w:cs="Arial"/>
          <w:b/>
          <w:color w:val="000000"/>
          <w:sz w:val="22"/>
          <w:szCs w:val="22"/>
        </w:rPr>
        <w:t>Yip R</w:t>
      </w:r>
      <w:r>
        <w:rPr>
          <w:rFonts w:ascii="Arial" w:eastAsia="Arial" w:hAnsi="Arial" w:cs="Arial"/>
          <w:color w:val="000000"/>
          <w:sz w:val="22"/>
          <w:szCs w:val="22"/>
        </w:rPr>
        <w:t xml:space="preserve">. Iron deficiency: contemporary scientific issues and international programmatic approaches. </w:t>
      </w:r>
      <w:r>
        <w:rPr>
          <w:rFonts w:ascii="Arial" w:eastAsia="Arial" w:hAnsi="Arial" w:cs="Arial"/>
          <w:i/>
          <w:color w:val="000000"/>
          <w:sz w:val="22"/>
          <w:szCs w:val="22"/>
        </w:rPr>
        <w:t xml:space="preserve">J </w:t>
      </w:r>
      <w:proofErr w:type="spellStart"/>
      <w:r>
        <w:rPr>
          <w:rFonts w:ascii="Arial" w:eastAsia="Arial" w:hAnsi="Arial" w:cs="Arial"/>
          <w:i/>
          <w:color w:val="000000"/>
          <w:sz w:val="22"/>
          <w:szCs w:val="22"/>
        </w:rPr>
        <w:t>Nutr</w:t>
      </w:r>
      <w:proofErr w:type="spellEnd"/>
      <w:r>
        <w:rPr>
          <w:rFonts w:ascii="Arial" w:eastAsia="Arial" w:hAnsi="Arial" w:cs="Arial"/>
          <w:color w:val="000000"/>
          <w:sz w:val="22"/>
          <w:szCs w:val="22"/>
        </w:rPr>
        <w:t xml:space="preserve"> 124: 1479S-1490S, 1994.</w:t>
      </w:r>
    </w:p>
    <w:p w14:paraId="00000051"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9. </w:t>
      </w:r>
      <w:r>
        <w:rPr>
          <w:rFonts w:ascii="Arial" w:eastAsia="Arial" w:hAnsi="Arial" w:cs="Arial"/>
          <w:color w:val="000000"/>
          <w:sz w:val="22"/>
          <w:szCs w:val="22"/>
        </w:rPr>
        <w:tab/>
      </w:r>
      <w:r>
        <w:rPr>
          <w:rFonts w:ascii="Arial" w:eastAsia="Arial" w:hAnsi="Arial" w:cs="Arial"/>
          <w:b/>
          <w:color w:val="000000"/>
          <w:sz w:val="22"/>
          <w:szCs w:val="22"/>
        </w:rPr>
        <w:t>McLean E</w:t>
      </w:r>
      <w:r>
        <w:rPr>
          <w:rFonts w:ascii="Arial" w:eastAsia="Arial" w:hAnsi="Arial" w:cs="Arial"/>
          <w:color w:val="000000"/>
          <w:sz w:val="22"/>
          <w:szCs w:val="22"/>
        </w:rPr>
        <w:t xml:space="preserve">, </w:t>
      </w:r>
      <w:r>
        <w:rPr>
          <w:rFonts w:ascii="Arial" w:eastAsia="Arial" w:hAnsi="Arial" w:cs="Arial"/>
          <w:b/>
          <w:color w:val="000000"/>
          <w:sz w:val="22"/>
          <w:szCs w:val="22"/>
        </w:rPr>
        <w:t>Cogswell M</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Egli</w:t>
      </w:r>
      <w:proofErr w:type="spellEnd"/>
      <w:r>
        <w:rPr>
          <w:rFonts w:ascii="Arial" w:eastAsia="Arial" w:hAnsi="Arial" w:cs="Arial"/>
          <w:b/>
          <w:color w:val="000000"/>
          <w:sz w:val="22"/>
          <w:szCs w:val="22"/>
        </w:rPr>
        <w:t xml:space="preserve"> I</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Wojdyla</w:t>
      </w:r>
      <w:proofErr w:type="spellEnd"/>
      <w:r>
        <w:rPr>
          <w:rFonts w:ascii="Arial" w:eastAsia="Arial" w:hAnsi="Arial" w:cs="Arial"/>
          <w:b/>
          <w:color w:val="000000"/>
          <w:sz w:val="22"/>
          <w:szCs w:val="22"/>
        </w:rPr>
        <w:t xml:space="preserve"> D</w:t>
      </w:r>
      <w:r>
        <w:rPr>
          <w:rFonts w:ascii="Arial" w:eastAsia="Arial" w:hAnsi="Arial" w:cs="Arial"/>
          <w:color w:val="000000"/>
          <w:sz w:val="22"/>
          <w:szCs w:val="22"/>
        </w:rPr>
        <w:t xml:space="preserve">, </w:t>
      </w:r>
      <w:r>
        <w:rPr>
          <w:rFonts w:ascii="Arial" w:eastAsia="Arial" w:hAnsi="Arial" w:cs="Arial"/>
          <w:b/>
          <w:color w:val="000000"/>
          <w:sz w:val="22"/>
          <w:szCs w:val="22"/>
        </w:rPr>
        <w:t>de Benoist B</w:t>
      </w:r>
      <w:r>
        <w:rPr>
          <w:rFonts w:ascii="Arial" w:eastAsia="Arial" w:hAnsi="Arial" w:cs="Arial"/>
          <w:color w:val="000000"/>
          <w:sz w:val="22"/>
          <w:szCs w:val="22"/>
        </w:rPr>
        <w:t xml:space="preserve">. Worldwide prevalence of </w:t>
      </w:r>
      <w:proofErr w:type="spellStart"/>
      <w:r>
        <w:rPr>
          <w:rFonts w:ascii="Arial" w:eastAsia="Arial" w:hAnsi="Arial" w:cs="Arial"/>
          <w:color w:val="000000"/>
          <w:sz w:val="22"/>
          <w:szCs w:val="22"/>
        </w:rPr>
        <w:t>anaemia</w:t>
      </w:r>
      <w:proofErr w:type="spellEnd"/>
      <w:r>
        <w:rPr>
          <w:rFonts w:ascii="Arial" w:eastAsia="Arial" w:hAnsi="Arial" w:cs="Arial"/>
          <w:color w:val="000000"/>
          <w:sz w:val="22"/>
          <w:szCs w:val="22"/>
        </w:rPr>
        <w:t xml:space="preserve">, WHO Vitamin and Mineral Nutrition Information System, 1993-2005. </w:t>
      </w:r>
      <w:r>
        <w:rPr>
          <w:rFonts w:ascii="Arial" w:eastAsia="Arial" w:hAnsi="Arial" w:cs="Arial"/>
          <w:i/>
          <w:color w:val="000000"/>
          <w:sz w:val="22"/>
          <w:szCs w:val="22"/>
        </w:rPr>
        <w:t xml:space="preserve">Public Health </w:t>
      </w:r>
      <w:proofErr w:type="spellStart"/>
      <w:r>
        <w:rPr>
          <w:rFonts w:ascii="Arial" w:eastAsia="Arial" w:hAnsi="Arial" w:cs="Arial"/>
          <w:i/>
          <w:color w:val="000000"/>
          <w:sz w:val="22"/>
          <w:szCs w:val="22"/>
        </w:rPr>
        <w:t>Nutr</w:t>
      </w:r>
      <w:proofErr w:type="spellEnd"/>
      <w:r>
        <w:rPr>
          <w:rFonts w:ascii="Arial" w:eastAsia="Arial" w:hAnsi="Arial" w:cs="Arial"/>
          <w:color w:val="000000"/>
          <w:sz w:val="22"/>
          <w:szCs w:val="22"/>
        </w:rPr>
        <w:t xml:space="preserve"> 12: 444–54, 2009.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S1368980008002401 [</w:t>
      </w:r>
      <w:proofErr w:type="spellStart"/>
      <w:r>
        <w:rPr>
          <w:rFonts w:ascii="Arial" w:eastAsia="Arial" w:hAnsi="Arial" w:cs="Arial"/>
          <w:color w:val="000000"/>
          <w:sz w:val="22"/>
          <w:szCs w:val="22"/>
        </w:rPr>
        <w:t>pii</w:t>
      </w:r>
      <w:proofErr w:type="spellEnd"/>
      <w:r>
        <w:rPr>
          <w:rFonts w:ascii="Arial" w:eastAsia="Arial" w:hAnsi="Arial" w:cs="Arial"/>
          <w:color w:val="000000"/>
          <w:sz w:val="22"/>
          <w:szCs w:val="22"/>
        </w:rPr>
        <w:t>] 10.1017/S1368980008002401.</w:t>
      </w:r>
    </w:p>
    <w:p w14:paraId="00000052"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10. </w:t>
      </w:r>
      <w:r>
        <w:rPr>
          <w:rFonts w:ascii="Arial" w:eastAsia="Arial" w:hAnsi="Arial" w:cs="Arial"/>
          <w:color w:val="000000"/>
          <w:sz w:val="22"/>
          <w:szCs w:val="22"/>
        </w:rPr>
        <w:tab/>
      </w:r>
      <w:r>
        <w:rPr>
          <w:rFonts w:ascii="Arial" w:eastAsia="Arial" w:hAnsi="Arial" w:cs="Arial"/>
          <w:b/>
          <w:color w:val="000000"/>
          <w:sz w:val="22"/>
          <w:szCs w:val="22"/>
        </w:rPr>
        <w:t>Pearce EN</w:t>
      </w:r>
      <w:r>
        <w:rPr>
          <w:rFonts w:ascii="Arial" w:eastAsia="Arial" w:hAnsi="Arial" w:cs="Arial"/>
          <w:color w:val="000000"/>
          <w:sz w:val="22"/>
          <w:szCs w:val="22"/>
        </w:rPr>
        <w:t xml:space="preserve">, </w:t>
      </w:r>
      <w:r>
        <w:rPr>
          <w:rFonts w:ascii="Arial" w:eastAsia="Arial" w:hAnsi="Arial" w:cs="Arial"/>
          <w:b/>
          <w:color w:val="000000"/>
          <w:sz w:val="22"/>
          <w:szCs w:val="22"/>
        </w:rPr>
        <w:t>Lazarus JH</w:t>
      </w:r>
      <w:r>
        <w:rPr>
          <w:rFonts w:ascii="Arial" w:eastAsia="Arial" w:hAnsi="Arial" w:cs="Arial"/>
          <w:color w:val="000000"/>
          <w:sz w:val="22"/>
          <w:szCs w:val="22"/>
        </w:rPr>
        <w:t xml:space="preserve">, </w:t>
      </w:r>
      <w:r>
        <w:rPr>
          <w:rFonts w:ascii="Arial" w:eastAsia="Arial" w:hAnsi="Arial" w:cs="Arial"/>
          <w:b/>
          <w:color w:val="000000"/>
          <w:sz w:val="22"/>
          <w:szCs w:val="22"/>
        </w:rPr>
        <w:t>Moreno-Reyes R</w:t>
      </w:r>
      <w:r>
        <w:rPr>
          <w:rFonts w:ascii="Arial" w:eastAsia="Arial" w:hAnsi="Arial" w:cs="Arial"/>
          <w:color w:val="000000"/>
          <w:sz w:val="22"/>
          <w:szCs w:val="22"/>
        </w:rPr>
        <w:t xml:space="preserve">, </w:t>
      </w:r>
      <w:r>
        <w:rPr>
          <w:rFonts w:ascii="Arial" w:eastAsia="Arial" w:hAnsi="Arial" w:cs="Arial"/>
          <w:b/>
          <w:color w:val="000000"/>
          <w:sz w:val="22"/>
          <w:szCs w:val="22"/>
        </w:rPr>
        <w:t>Zimmermann MB</w:t>
      </w:r>
      <w:r>
        <w:rPr>
          <w:rFonts w:ascii="Arial" w:eastAsia="Arial" w:hAnsi="Arial" w:cs="Arial"/>
          <w:color w:val="000000"/>
          <w:sz w:val="22"/>
          <w:szCs w:val="22"/>
        </w:rPr>
        <w:t xml:space="preserve">. Consequences of iodine deficiency and excess in pregnant women: an overview of current knowns and unknowns. </w:t>
      </w:r>
      <w:r>
        <w:rPr>
          <w:rFonts w:ascii="Arial" w:eastAsia="Arial" w:hAnsi="Arial" w:cs="Arial"/>
          <w:i/>
          <w:color w:val="000000"/>
          <w:sz w:val="22"/>
          <w:szCs w:val="22"/>
        </w:rPr>
        <w:t>The American Journal of Clinical Nutrition</w:t>
      </w:r>
      <w:r>
        <w:rPr>
          <w:rFonts w:ascii="Arial" w:eastAsia="Arial" w:hAnsi="Arial" w:cs="Arial"/>
          <w:color w:val="000000"/>
          <w:sz w:val="22"/>
          <w:szCs w:val="22"/>
        </w:rPr>
        <w:t xml:space="preserve"> 104: 918S-923S, 2016.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10.3945/ajcn.115.110429.</w:t>
      </w:r>
    </w:p>
    <w:p w14:paraId="00000053"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11. </w:t>
      </w:r>
      <w:r>
        <w:rPr>
          <w:rFonts w:ascii="Arial" w:eastAsia="Arial" w:hAnsi="Arial" w:cs="Arial"/>
          <w:color w:val="000000"/>
          <w:sz w:val="22"/>
          <w:szCs w:val="22"/>
        </w:rPr>
        <w:tab/>
      </w:r>
      <w:r>
        <w:rPr>
          <w:rFonts w:ascii="Arial" w:eastAsia="Arial" w:hAnsi="Arial" w:cs="Arial"/>
          <w:b/>
          <w:color w:val="000000"/>
          <w:sz w:val="22"/>
          <w:szCs w:val="22"/>
        </w:rPr>
        <w:t>Hess SY</w:t>
      </w:r>
      <w:r>
        <w:rPr>
          <w:rFonts w:ascii="Arial" w:eastAsia="Arial" w:hAnsi="Arial" w:cs="Arial"/>
          <w:color w:val="000000"/>
          <w:sz w:val="22"/>
          <w:szCs w:val="22"/>
        </w:rPr>
        <w:t xml:space="preserve">, </w:t>
      </w:r>
      <w:r>
        <w:rPr>
          <w:rFonts w:ascii="Arial" w:eastAsia="Arial" w:hAnsi="Arial" w:cs="Arial"/>
          <w:b/>
          <w:color w:val="000000"/>
          <w:sz w:val="22"/>
          <w:szCs w:val="22"/>
        </w:rPr>
        <w:t>Zimmermann MB</w:t>
      </w:r>
      <w:r>
        <w:rPr>
          <w:rFonts w:ascii="Arial" w:eastAsia="Arial" w:hAnsi="Arial" w:cs="Arial"/>
          <w:color w:val="000000"/>
          <w:sz w:val="22"/>
          <w:szCs w:val="22"/>
        </w:rPr>
        <w:t xml:space="preserve">, </w:t>
      </w:r>
      <w:r>
        <w:rPr>
          <w:rFonts w:ascii="Arial" w:eastAsia="Arial" w:hAnsi="Arial" w:cs="Arial"/>
          <w:b/>
          <w:color w:val="000000"/>
          <w:sz w:val="22"/>
          <w:szCs w:val="22"/>
        </w:rPr>
        <w:t>Arnold M</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Langhans</w:t>
      </w:r>
      <w:proofErr w:type="spellEnd"/>
      <w:r>
        <w:rPr>
          <w:rFonts w:ascii="Arial" w:eastAsia="Arial" w:hAnsi="Arial" w:cs="Arial"/>
          <w:b/>
          <w:color w:val="000000"/>
          <w:sz w:val="22"/>
          <w:szCs w:val="22"/>
        </w:rPr>
        <w:t xml:space="preserve"> W</w:t>
      </w:r>
      <w:r>
        <w:rPr>
          <w:rFonts w:ascii="Arial" w:eastAsia="Arial" w:hAnsi="Arial" w:cs="Arial"/>
          <w:color w:val="000000"/>
          <w:sz w:val="22"/>
          <w:szCs w:val="22"/>
        </w:rPr>
        <w:t xml:space="preserve">, </w:t>
      </w:r>
      <w:r>
        <w:rPr>
          <w:rFonts w:ascii="Arial" w:eastAsia="Arial" w:hAnsi="Arial" w:cs="Arial"/>
          <w:b/>
          <w:color w:val="000000"/>
          <w:sz w:val="22"/>
          <w:szCs w:val="22"/>
        </w:rPr>
        <w:t>Hurrell RF</w:t>
      </w:r>
      <w:r>
        <w:rPr>
          <w:rFonts w:ascii="Arial" w:eastAsia="Arial" w:hAnsi="Arial" w:cs="Arial"/>
          <w:color w:val="000000"/>
          <w:sz w:val="22"/>
          <w:szCs w:val="22"/>
        </w:rPr>
        <w:t xml:space="preserve">. Iron deficiency anemia reduces thyroid peroxidase activity in rats. </w:t>
      </w:r>
      <w:r>
        <w:rPr>
          <w:rFonts w:ascii="Arial" w:eastAsia="Arial" w:hAnsi="Arial" w:cs="Arial"/>
          <w:i/>
          <w:color w:val="000000"/>
          <w:sz w:val="22"/>
          <w:szCs w:val="22"/>
        </w:rPr>
        <w:t xml:space="preserve">J </w:t>
      </w:r>
      <w:proofErr w:type="spellStart"/>
      <w:r>
        <w:rPr>
          <w:rFonts w:ascii="Arial" w:eastAsia="Arial" w:hAnsi="Arial" w:cs="Arial"/>
          <w:i/>
          <w:color w:val="000000"/>
          <w:sz w:val="22"/>
          <w:szCs w:val="22"/>
        </w:rPr>
        <w:t>Nutr</w:t>
      </w:r>
      <w:proofErr w:type="spellEnd"/>
      <w:r>
        <w:rPr>
          <w:rFonts w:ascii="Arial" w:eastAsia="Arial" w:hAnsi="Arial" w:cs="Arial"/>
          <w:color w:val="000000"/>
          <w:sz w:val="22"/>
          <w:szCs w:val="22"/>
        </w:rPr>
        <w:t xml:space="preserve"> 132: 1951–5, 2002.</w:t>
      </w:r>
    </w:p>
    <w:p w14:paraId="00000054"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12. </w:t>
      </w:r>
      <w:r>
        <w:rPr>
          <w:rFonts w:ascii="Arial" w:eastAsia="Arial" w:hAnsi="Arial" w:cs="Arial"/>
          <w:color w:val="000000"/>
          <w:sz w:val="22"/>
          <w:szCs w:val="22"/>
        </w:rPr>
        <w:tab/>
      </w:r>
      <w:r>
        <w:rPr>
          <w:rFonts w:ascii="Arial" w:eastAsia="Arial" w:hAnsi="Arial" w:cs="Arial"/>
          <w:b/>
          <w:color w:val="000000"/>
          <w:sz w:val="22"/>
          <w:szCs w:val="22"/>
        </w:rPr>
        <w:t>Hess SY</w:t>
      </w:r>
      <w:r>
        <w:rPr>
          <w:rFonts w:ascii="Arial" w:eastAsia="Arial" w:hAnsi="Arial" w:cs="Arial"/>
          <w:color w:val="000000"/>
          <w:sz w:val="22"/>
          <w:szCs w:val="22"/>
        </w:rPr>
        <w:t xml:space="preserve">. The impact of common micronutrient deficiencies on iodine and thyroid metabolism: the evidence from human studies. </w:t>
      </w:r>
      <w:r>
        <w:rPr>
          <w:rFonts w:ascii="Arial" w:eastAsia="Arial" w:hAnsi="Arial" w:cs="Arial"/>
          <w:i/>
          <w:color w:val="000000"/>
          <w:sz w:val="22"/>
          <w:szCs w:val="22"/>
        </w:rPr>
        <w:t xml:space="preserve">Best </w:t>
      </w:r>
      <w:proofErr w:type="spellStart"/>
      <w:r>
        <w:rPr>
          <w:rFonts w:ascii="Arial" w:eastAsia="Arial" w:hAnsi="Arial" w:cs="Arial"/>
          <w:i/>
          <w:color w:val="000000"/>
          <w:sz w:val="22"/>
          <w:szCs w:val="22"/>
        </w:rPr>
        <w:t>Pract</w:t>
      </w:r>
      <w:proofErr w:type="spellEnd"/>
      <w:r>
        <w:rPr>
          <w:rFonts w:ascii="Arial" w:eastAsia="Arial" w:hAnsi="Arial" w:cs="Arial"/>
          <w:i/>
          <w:color w:val="000000"/>
          <w:sz w:val="22"/>
          <w:szCs w:val="22"/>
        </w:rPr>
        <w:t xml:space="preserve"> Res Clin Endocrinol </w:t>
      </w:r>
      <w:proofErr w:type="spellStart"/>
      <w:r>
        <w:rPr>
          <w:rFonts w:ascii="Arial" w:eastAsia="Arial" w:hAnsi="Arial" w:cs="Arial"/>
          <w:i/>
          <w:color w:val="000000"/>
          <w:sz w:val="22"/>
          <w:szCs w:val="22"/>
        </w:rPr>
        <w:t>Metab</w:t>
      </w:r>
      <w:proofErr w:type="spellEnd"/>
      <w:r>
        <w:rPr>
          <w:rFonts w:ascii="Arial" w:eastAsia="Arial" w:hAnsi="Arial" w:cs="Arial"/>
          <w:color w:val="000000"/>
          <w:sz w:val="22"/>
          <w:szCs w:val="22"/>
        </w:rPr>
        <w:t xml:space="preserve"> 24: 117–32, 2010.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S1521-690</w:t>
      </w:r>
      <w:proofErr w:type="gramStart"/>
      <w:r>
        <w:rPr>
          <w:rFonts w:ascii="Arial" w:eastAsia="Arial" w:hAnsi="Arial" w:cs="Arial"/>
          <w:color w:val="000000"/>
          <w:sz w:val="22"/>
          <w:szCs w:val="22"/>
        </w:rPr>
        <w:t>X(</w:t>
      </w:r>
      <w:proofErr w:type="gramEnd"/>
      <w:r>
        <w:rPr>
          <w:rFonts w:ascii="Arial" w:eastAsia="Arial" w:hAnsi="Arial" w:cs="Arial"/>
          <w:color w:val="000000"/>
          <w:sz w:val="22"/>
          <w:szCs w:val="22"/>
        </w:rPr>
        <w:t>09)00105-5 [</w:t>
      </w:r>
      <w:proofErr w:type="spellStart"/>
      <w:r>
        <w:rPr>
          <w:rFonts w:ascii="Arial" w:eastAsia="Arial" w:hAnsi="Arial" w:cs="Arial"/>
          <w:color w:val="000000"/>
          <w:sz w:val="22"/>
          <w:szCs w:val="22"/>
        </w:rPr>
        <w:t>pii</w:t>
      </w:r>
      <w:proofErr w:type="spellEnd"/>
      <w:r>
        <w:rPr>
          <w:rFonts w:ascii="Arial" w:eastAsia="Arial" w:hAnsi="Arial" w:cs="Arial"/>
          <w:color w:val="000000"/>
          <w:sz w:val="22"/>
          <w:szCs w:val="22"/>
        </w:rPr>
        <w:t>] 10.1016/j.beem.2009.08.012.</w:t>
      </w:r>
    </w:p>
    <w:p w14:paraId="00000055"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lastRenderedPageBreak/>
        <w:t xml:space="preserve">13. </w:t>
      </w:r>
      <w:r>
        <w:rPr>
          <w:rFonts w:ascii="Arial" w:eastAsia="Arial" w:hAnsi="Arial" w:cs="Arial"/>
          <w:color w:val="000000"/>
          <w:sz w:val="22"/>
          <w:szCs w:val="22"/>
        </w:rPr>
        <w:tab/>
      </w:r>
      <w:r>
        <w:rPr>
          <w:rFonts w:ascii="Arial" w:eastAsia="Arial" w:hAnsi="Arial" w:cs="Arial"/>
          <w:b/>
          <w:color w:val="000000"/>
          <w:sz w:val="22"/>
          <w:szCs w:val="22"/>
        </w:rPr>
        <w:t>Luo J</w:t>
      </w:r>
      <w:r>
        <w:rPr>
          <w:rFonts w:ascii="Arial" w:eastAsia="Arial" w:hAnsi="Arial" w:cs="Arial"/>
          <w:color w:val="000000"/>
          <w:sz w:val="22"/>
          <w:szCs w:val="22"/>
        </w:rPr>
        <w:t xml:space="preserve">. Iron Deficiency, a Risk Factor of Thyroid Disorders in Reproductive-Age and Pregnant Women: A Systematic Review and Meta-Analysis. </w:t>
      </w:r>
      <w:r>
        <w:rPr>
          <w:rFonts w:ascii="Arial" w:eastAsia="Arial" w:hAnsi="Arial" w:cs="Arial"/>
          <w:i/>
          <w:color w:val="000000"/>
          <w:sz w:val="22"/>
          <w:szCs w:val="22"/>
        </w:rPr>
        <w:t>Frontiers in Endocrinology</w:t>
      </w:r>
      <w:r>
        <w:rPr>
          <w:rFonts w:ascii="Arial" w:eastAsia="Arial" w:hAnsi="Arial" w:cs="Arial"/>
          <w:color w:val="000000"/>
          <w:sz w:val="22"/>
          <w:szCs w:val="22"/>
        </w:rPr>
        <w:t xml:space="preserve"> 12: 9, 2021.</w:t>
      </w:r>
    </w:p>
    <w:p w14:paraId="00000056"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14. </w:t>
      </w:r>
      <w:r>
        <w:rPr>
          <w:rFonts w:ascii="Arial" w:eastAsia="Arial" w:hAnsi="Arial" w:cs="Arial"/>
          <w:color w:val="000000"/>
          <w:sz w:val="22"/>
          <w:szCs w:val="22"/>
        </w:rPr>
        <w:tab/>
      </w:r>
      <w:r>
        <w:rPr>
          <w:rFonts w:ascii="Arial" w:eastAsia="Arial" w:hAnsi="Arial" w:cs="Arial"/>
          <w:b/>
          <w:color w:val="000000"/>
          <w:sz w:val="22"/>
          <w:szCs w:val="22"/>
        </w:rPr>
        <w:t>Bastian TW</w:t>
      </w:r>
      <w:r>
        <w:rPr>
          <w:rFonts w:ascii="Arial" w:eastAsia="Arial" w:hAnsi="Arial" w:cs="Arial"/>
          <w:color w:val="000000"/>
          <w:sz w:val="22"/>
          <w:szCs w:val="22"/>
        </w:rPr>
        <w:t xml:space="preserve">, </w:t>
      </w:r>
      <w:r>
        <w:rPr>
          <w:rFonts w:ascii="Arial" w:eastAsia="Arial" w:hAnsi="Arial" w:cs="Arial"/>
          <w:b/>
          <w:color w:val="000000"/>
          <w:sz w:val="22"/>
          <w:szCs w:val="22"/>
        </w:rPr>
        <w:t>Anderson JA</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Fretham</w:t>
      </w:r>
      <w:proofErr w:type="spellEnd"/>
      <w:r>
        <w:rPr>
          <w:rFonts w:ascii="Arial" w:eastAsia="Arial" w:hAnsi="Arial" w:cs="Arial"/>
          <w:b/>
          <w:color w:val="000000"/>
          <w:sz w:val="22"/>
          <w:szCs w:val="22"/>
        </w:rPr>
        <w:t xml:space="preserve"> SJ</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Prohaska</w:t>
      </w:r>
      <w:proofErr w:type="spellEnd"/>
      <w:r>
        <w:rPr>
          <w:rFonts w:ascii="Arial" w:eastAsia="Arial" w:hAnsi="Arial" w:cs="Arial"/>
          <w:b/>
          <w:color w:val="000000"/>
          <w:sz w:val="22"/>
          <w:szCs w:val="22"/>
        </w:rPr>
        <w:t xml:space="preserve"> JR</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w:t>
      </w:r>
      <w:r>
        <w:rPr>
          <w:rFonts w:ascii="Arial" w:eastAsia="Arial" w:hAnsi="Arial" w:cs="Arial"/>
          <w:b/>
          <w:color w:val="000000"/>
          <w:sz w:val="22"/>
          <w:szCs w:val="22"/>
        </w:rPr>
        <w:t>Anderson GW</w:t>
      </w:r>
      <w:r>
        <w:rPr>
          <w:rFonts w:ascii="Arial" w:eastAsia="Arial" w:hAnsi="Arial" w:cs="Arial"/>
          <w:color w:val="000000"/>
          <w:sz w:val="22"/>
          <w:szCs w:val="22"/>
        </w:rPr>
        <w:t xml:space="preserve">. Fetal and neonatal iron deficiency reduces thyroid hormone-responsive gene mRNA levels in the neonatal rat hippocampus and cerebral cortex. </w:t>
      </w:r>
      <w:r>
        <w:rPr>
          <w:rFonts w:ascii="Arial" w:eastAsia="Arial" w:hAnsi="Arial" w:cs="Arial"/>
          <w:i/>
          <w:color w:val="000000"/>
          <w:sz w:val="22"/>
          <w:szCs w:val="22"/>
        </w:rPr>
        <w:t>Endocrinology</w:t>
      </w:r>
      <w:r>
        <w:rPr>
          <w:rFonts w:ascii="Arial" w:eastAsia="Arial" w:hAnsi="Arial" w:cs="Arial"/>
          <w:color w:val="000000"/>
          <w:sz w:val="22"/>
          <w:szCs w:val="22"/>
        </w:rPr>
        <w:t xml:space="preserve"> 153: 5668–80, 2012.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en.2012-1067 [</w:t>
      </w:r>
      <w:proofErr w:type="spellStart"/>
      <w:r>
        <w:rPr>
          <w:rFonts w:ascii="Arial" w:eastAsia="Arial" w:hAnsi="Arial" w:cs="Arial"/>
          <w:color w:val="000000"/>
          <w:sz w:val="22"/>
          <w:szCs w:val="22"/>
        </w:rPr>
        <w:t>pii</w:t>
      </w:r>
      <w:proofErr w:type="spellEnd"/>
      <w:r>
        <w:rPr>
          <w:rFonts w:ascii="Arial" w:eastAsia="Arial" w:hAnsi="Arial" w:cs="Arial"/>
          <w:color w:val="000000"/>
          <w:sz w:val="22"/>
          <w:szCs w:val="22"/>
        </w:rPr>
        <w:t>] 10.1210/en.2012-1067.</w:t>
      </w:r>
    </w:p>
    <w:p w14:paraId="00000057"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15. </w:t>
      </w:r>
      <w:r>
        <w:rPr>
          <w:rFonts w:ascii="Arial" w:eastAsia="Arial" w:hAnsi="Arial" w:cs="Arial"/>
          <w:color w:val="000000"/>
          <w:sz w:val="22"/>
          <w:szCs w:val="22"/>
        </w:rPr>
        <w:tab/>
      </w:r>
      <w:r>
        <w:rPr>
          <w:rFonts w:ascii="Arial" w:eastAsia="Arial" w:hAnsi="Arial" w:cs="Arial"/>
          <w:b/>
          <w:color w:val="000000"/>
          <w:sz w:val="22"/>
          <w:szCs w:val="22"/>
        </w:rPr>
        <w:t>Bastian TW</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Prohaska</w:t>
      </w:r>
      <w:proofErr w:type="spellEnd"/>
      <w:r>
        <w:rPr>
          <w:rFonts w:ascii="Arial" w:eastAsia="Arial" w:hAnsi="Arial" w:cs="Arial"/>
          <w:b/>
          <w:color w:val="000000"/>
          <w:sz w:val="22"/>
          <w:szCs w:val="22"/>
        </w:rPr>
        <w:t xml:space="preserve"> JR</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w:t>
      </w:r>
      <w:r>
        <w:rPr>
          <w:rFonts w:ascii="Arial" w:eastAsia="Arial" w:hAnsi="Arial" w:cs="Arial"/>
          <w:b/>
          <w:color w:val="000000"/>
          <w:sz w:val="22"/>
          <w:szCs w:val="22"/>
        </w:rPr>
        <w:t>Anderson GW</w:t>
      </w:r>
      <w:r>
        <w:rPr>
          <w:rFonts w:ascii="Arial" w:eastAsia="Arial" w:hAnsi="Arial" w:cs="Arial"/>
          <w:color w:val="000000"/>
          <w:sz w:val="22"/>
          <w:szCs w:val="22"/>
        </w:rPr>
        <w:t xml:space="preserve">. Perinatal Iron and Copper Deficiencies Alter Neonatal Rat Circulating and Brain Thyroid Hormone Concentrations. </w:t>
      </w:r>
      <w:r>
        <w:rPr>
          <w:rFonts w:ascii="Arial" w:eastAsia="Arial" w:hAnsi="Arial" w:cs="Arial"/>
          <w:i/>
          <w:color w:val="000000"/>
          <w:sz w:val="22"/>
          <w:szCs w:val="22"/>
        </w:rPr>
        <w:t>Endocrinology</w:t>
      </w:r>
      <w:r>
        <w:rPr>
          <w:rFonts w:ascii="Arial" w:eastAsia="Arial" w:hAnsi="Arial" w:cs="Arial"/>
          <w:color w:val="000000"/>
          <w:sz w:val="22"/>
          <w:szCs w:val="22"/>
        </w:rPr>
        <w:t xml:space="preserve"> 151: 4055–4065, 2010.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10.1210/en.2010-0252.</w:t>
      </w:r>
    </w:p>
    <w:p w14:paraId="00000058"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16. </w:t>
      </w:r>
      <w:r>
        <w:rPr>
          <w:rFonts w:ascii="Arial" w:eastAsia="Arial" w:hAnsi="Arial" w:cs="Arial"/>
          <w:color w:val="000000"/>
          <w:sz w:val="22"/>
          <w:szCs w:val="22"/>
        </w:rPr>
        <w:tab/>
      </w:r>
      <w:r>
        <w:rPr>
          <w:rFonts w:ascii="Arial" w:eastAsia="Arial" w:hAnsi="Arial" w:cs="Arial"/>
          <w:b/>
          <w:color w:val="000000"/>
          <w:sz w:val="22"/>
          <w:szCs w:val="22"/>
        </w:rPr>
        <w:t>Bastian TW</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Prohaska</w:t>
      </w:r>
      <w:proofErr w:type="spellEnd"/>
      <w:r>
        <w:rPr>
          <w:rFonts w:ascii="Arial" w:eastAsia="Arial" w:hAnsi="Arial" w:cs="Arial"/>
          <w:b/>
          <w:color w:val="000000"/>
          <w:sz w:val="22"/>
          <w:szCs w:val="22"/>
        </w:rPr>
        <w:t xml:space="preserve"> JR</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w:t>
      </w:r>
      <w:r>
        <w:rPr>
          <w:rFonts w:ascii="Arial" w:eastAsia="Arial" w:hAnsi="Arial" w:cs="Arial"/>
          <w:b/>
          <w:color w:val="000000"/>
          <w:sz w:val="22"/>
          <w:szCs w:val="22"/>
        </w:rPr>
        <w:t>Anderson GW</w:t>
      </w:r>
      <w:r>
        <w:rPr>
          <w:rFonts w:ascii="Arial" w:eastAsia="Arial" w:hAnsi="Arial" w:cs="Arial"/>
          <w:color w:val="000000"/>
          <w:sz w:val="22"/>
          <w:szCs w:val="22"/>
        </w:rPr>
        <w:t xml:space="preserve">. Fetal and neonatal iron deficiency exacerbates mild thyroid hormone insufficiency effects on male thyroid hormone levels and brain thyroid hormone-responsive gene expression. </w:t>
      </w:r>
      <w:r>
        <w:rPr>
          <w:rFonts w:ascii="Arial" w:eastAsia="Arial" w:hAnsi="Arial" w:cs="Arial"/>
          <w:i/>
          <w:color w:val="000000"/>
          <w:sz w:val="22"/>
          <w:szCs w:val="22"/>
        </w:rPr>
        <w:t>Endocrinology</w:t>
      </w:r>
      <w:r>
        <w:rPr>
          <w:rFonts w:ascii="Arial" w:eastAsia="Arial" w:hAnsi="Arial" w:cs="Arial"/>
          <w:color w:val="000000"/>
          <w:sz w:val="22"/>
          <w:szCs w:val="22"/>
        </w:rPr>
        <w:t xml:space="preserve"> 155: 1157–67, 2014.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10.1210/en.2013-1571.</w:t>
      </w:r>
    </w:p>
    <w:p w14:paraId="00000059"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17. </w:t>
      </w:r>
      <w:r>
        <w:rPr>
          <w:rFonts w:ascii="Arial" w:eastAsia="Arial" w:hAnsi="Arial" w:cs="Arial"/>
          <w:color w:val="000000"/>
          <w:sz w:val="22"/>
          <w:szCs w:val="22"/>
        </w:rPr>
        <w:tab/>
      </w:r>
      <w:r>
        <w:rPr>
          <w:rFonts w:ascii="Arial" w:eastAsia="Arial" w:hAnsi="Arial" w:cs="Arial"/>
          <w:b/>
          <w:color w:val="000000"/>
          <w:sz w:val="22"/>
          <w:szCs w:val="22"/>
        </w:rPr>
        <w:t>Hu X</w:t>
      </w:r>
      <w:r>
        <w:rPr>
          <w:rFonts w:ascii="Arial" w:eastAsia="Arial" w:hAnsi="Arial" w:cs="Arial"/>
          <w:color w:val="000000"/>
          <w:sz w:val="22"/>
          <w:szCs w:val="22"/>
        </w:rPr>
        <w:t xml:space="preserve">, </w:t>
      </w:r>
      <w:r>
        <w:rPr>
          <w:rFonts w:ascii="Arial" w:eastAsia="Arial" w:hAnsi="Arial" w:cs="Arial"/>
          <w:b/>
          <w:color w:val="000000"/>
          <w:sz w:val="22"/>
          <w:szCs w:val="22"/>
        </w:rPr>
        <w:t>Wang R</w:t>
      </w:r>
      <w:r>
        <w:rPr>
          <w:rFonts w:ascii="Arial" w:eastAsia="Arial" w:hAnsi="Arial" w:cs="Arial"/>
          <w:color w:val="000000"/>
          <w:sz w:val="22"/>
          <w:szCs w:val="22"/>
        </w:rPr>
        <w:t xml:space="preserve">, </w:t>
      </w:r>
      <w:r>
        <w:rPr>
          <w:rFonts w:ascii="Arial" w:eastAsia="Arial" w:hAnsi="Arial" w:cs="Arial"/>
          <w:b/>
          <w:color w:val="000000"/>
          <w:sz w:val="22"/>
          <w:szCs w:val="22"/>
        </w:rPr>
        <w:t>Shan Z</w:t>
      </w:r>
      <w:r>
        <w:rPr>
          <w:rFonts w:ascii="Arial" w:eastAsia="Arial" w:hAnsi="Arial" w:cs="Arial"/>
          <w:color w:val="000000"/>
          <w:sz w:val="22"/>
          <w:szCs w:val="22"/>
        </w:rPr>
        <w:t xml:space="preserve">, </w:t>
      </w:r>
      <w:r>
        <w:rPr>
          <w:rFonts w:ascii="Arial" w:eastAsia="Arial" w:hAnsi="Arial" w:cs="Arial"/>
          <w:b/>
          <w:color w:val="000000"/>
          <w:sz w:val="22"/>
          <w:szCs w:val="22"/>
        </w:rPr>
        <w:t>Dong Y</w:t>
      </w:r>
      <w:r>
        <w:rPr>
          <w:rFonts w:ascii="Arial" w:eastAsia="Arial" w:hAnsi="Arial" w:cs="Arial"/>
          <w:color w:val="000000"/>
          <w:sz w:val="22"/>
          <w:szCs w:val="22"/>
        </w:rPr>
        <w:t xml:space="preserve">, </w:t>
      </w:r>
      <w:r>
        <w:rPr>
          <w:rFonts w:ascii="Arial" w:eastAsia="Arial" w:hAnsi="Arial" w:cs="Arial"/>
          <w:b/>
          <w:color w:val="000000"/>
          <w:sz w:val="22"/>
          <w:szCs w:val="22"/>
        </w:rPr>
        <w:t>Zheng H</w:t>
      </w:r>
      <w:r>
        <w:rPr>
          <w:rFonts w:ascii="Arial" w:eastAsia="Arial" w:hAnsi="Arial" w:cs="Arial"/>
          <w:color w:val="000000"/>
          <w:sz w:val="22"/>
          <w:szCs w:val="22"/>
        </w:rPr>
        <w:t xml:space="preserve">, </w:t>
      </w:r>
      <w:r>
        <w:rPr>
          <w:rFonts w:ascii="Arial" w:eastAsia="Arial" w:hAnsi="Arial" w:cs="Arial"/>
          <w:b/>
          <w:color w:val="000000"/>
          <w:sz w:val="22"/>
          <w:szCs w:val="22"/>
        </w:rPr>
        <w:t>Jesse FF</w:t>
      </w:r>
      <w:r>
        <w:rPr>
          <w:rFonts w:ascii="Arial" w:eastAsia="Arial" w:hAnsi="Arial" w:cs="Arial"/>
          <w:color w:val="000000"/>
          <w:sz w:val="22"/>
          <w:szCs w:val="22"/>
        </w:rPr>
        <w:t xml:space="preserve">, </w:t>
      </w:r>
      <w:r>
        <w:rPr>
          <w:rFonts w:ascii="Arial" w:eastAsia="Arial" w:hAnsi="Arial" w:cs="Arial"/>
          <w:b/>
          <w:color w:val="000000"/>
          <w:sz w:val="22"/>
          <w:szCs w:val="22"/>
        </w:rPr>
        <w:t>Rao E</w:t>
      </w:r>
      <w:r>
        <w:rPr>
          <w:rFonts w:ascii="Arial" w:eastAsia="Arial" w:hAnsi="Arial" w:cs="Arial"/>
          <w:color w:val="000000"/>
          <w:sz w:val="22"/>
          <w:szCs w:val="22"/>
        </w:rPr>
        <w:t xml:space="preserve">, </w:t>
      </w:r>
      <w:r>
        <w:rPr>
          <w:rFonts w:ascii="Arial" w:eastAsia="Arial" w:hAnsi="Arial" w:cs="Arial"/>
          <w:b/>
          <w:color w:val="000000"/>
          <w:sz w:val="22"/>
          <w:szCs w:val="22"/>
        </w:rPr>
        <w:t>Takahashi E</w:t>
      </w:r>
      <w:r>
        <w:rPr>
          <w:rFonts w:ascii="Arial" w:eastAsia="Arial" w:hAnsi="Arial" w:cs="Arial"/>
          <w:color w:val="000000"/>
          <w:sz w:val="22"/>
          <w:szCs w:val="22"/>
        </w:rPr>
        <w:t xml:space="preserve">, </w:t>
      </w:r>
      <w:r>
        <w:rPr>
          <w:rFonts w:ascii="Arial" w:eastAsia="Arial" w:hAnsi="Arial" w:cs="Arial"/>
          <w:b/>
          <w:color w:val="000000"/>
          <w:sz w:val="22"/>
          <w:szCs w:val="22"/>
        </w:rPr>
        <w:t>Li W</w:t>
      </w:r>
      <w:r>
        <w:rPr>
          <w:rFonts w:ascii="Arial" w:eastAsia="Arial" w:hAnsi="Arial" w:cs="Arial"/>
          <w:color w:val="000000"/>
          <w:sz w:val="22"/>
          <w:szCs w:val="22"/>
        </w:rPr>
        <w:t xml:space="preserve">, </w:t>
      </w:r>
      <w:r>
        <w:rPr>
          <w:rFonts w:ascii="Arial" w:eastAsia="Arial" w:hAnsi="Arial" w:cs="Arial"/>
          <w:b/>
          <w:color w:val="000000"/>
          <w:sz w:val="22"/>
          <w:szCs w:val="22"/>
        </w:rPr>
        <w:t>Teng W</w:t>
      </w:r>
      <w:r>
        <w:rPr>
          <w:rFonts w:ascii="Arial" w:eastAsia="Arial" w:hAnsi="Arial" w:cs="Arial"/>
          <w:color w:val="000000"/>
          <w:sz w:val="22"/>
          <w:szCs w:val="22"/>
        </w:rPr>
        <w:t xml:space="preserve">, </w:t>
      </w:r>
      <w:r>
        <w:rPr>
          <w:rFonts w:ascii="Arial" w:eastAsia="Arial" w:hAnsi="Arial" w:cs="Arial"/>
          <w:b/>
          <w:color w:val="000000"/>
          <w:sz w:val="22"/>
          <w:szCs w:val="22"/>
        </w:rPr>
        <w:t>Teng X</w:t>
      </w:r>
      <w:r>
        <w:rPr>
          <w:rFonts w:ascii="Arial" w:eastAsia="Arial" w:hAnsi="Arial" w:cs="Arial"/>
          <w:color w:val="000000"/>
          <w:sz w:val="22"/>
          <w:szCs w:val="22"/>
        </w:rPr>
        <w:t xml:space="preserve">. Perinatal Iron Deficiency-Induced Hypothyroxinemia Impairs Early Brain Development Regardless of Normal Iron Levels in the Neonatal Brain. </w:t>
      </w:r>
      <w:r>
        <w:rPr>
          <w:rFonts w:ascii="Arial" w:eastAsia="Arial" w:hAnsi="Arial" w:cs="Arial"/>
          <w:i/>
          <w:color w:val="000000"/>
          <w:sz w:val="22"/>
          <w:szCs w:val="22"/>
        </w:rPr>
        <w:t>Thyroid</w:t>
      </w:r>
      <w:r>
        <w:rPr>
          <w:rFonts w:ascii="Arial" w:eastAsia="Arial" w:hAnsi="Arial" w:cs="Arial"/>
          <w:color w:val="000000"/>
          <w:sz w:val="22"/>
          <w:szCs w:val="22"/>
        </w:rPr>
        <w:t xml:space="preserve"> 26: 891–900, 2016.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10.1089/thy.2015.0293.</w:t>
      </w:r>
    </w:p>
    <w:p w14:paraId="0000005A"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18. </w:t>
      </w:r>
      <w:r>
        <w:rPr>
          <w:rFonts w:ascii="Arial" w:eastAsia="Arial" w:hAnsi="Arial" w:cs="Arial"/>
          <w:color w:val="000000"/>
          <w:sz w:val="22"/>
          <w:szCs w:val="22"/>
        </w:rPr>
        <w:tab/>
      </w:r>
      <w:r>
        <w:rPr>
          <w:rFonts w:ascii="Arial" w:eastAsia="Arial" w:hAnsi="Arial" w:cs="Arial"/>
          <w:b/>
          <w:color w:val="000000"/>
          <w:sz w:val="22"/>
          <w:szCs w:val="22"/>
        </w:rPr>
        <w:t>Bernal J</w:t>
      </w:r>
      <w:r>
        <w:rPr>
          <w:rFonts w:ascii="Arial" w:eastAsia="Arial" w:hAnsi="Arial" w:cs="Arial"/>
          <w:color w:val="000000"/>
          <w:sz w:val="22"/>
          <w:szCs w:val="22"/>
        </w:rPr>
        <w:t xml:space="preserve">. Thyroid Hormones in Brain Development and Function. [Updated 2022 Jan 14]. [Online]. In: </w:t>
      </w:r>
      <w:proofErr w:type="spellStart"/>
      <w:r>
        <w:rPr>
          <w:rFonts w:ascii="Arial" w:eastAsia="Arial" w:hAnsi="Arial" w:cs="Arial"/>
          <w:i/>
          <w:color w:val="000000"/>
          <w:sz w:val="22"/>
          <w:szCs w:val="22"/>
        </w:rPr>
        <w:t>Endotext</w:t>
      </w:r>
      <w:proofErr w:type="spellEnd"/>
      <w:r>
        <w:rPr>
          <w:rFonts w:ascii="Arial" w:eastAsia="Arial" w:hAnsi="Arial" w:cs="Arial"/>
          <w:color w:val="000000"/>
          <w:sz w:val="22"/>
          <w:szCs w:val="22"/>
        </w:rPr>
        <w:t xml:space="preserve">, edited by Feingold KR, </w:t>
      </w:r>
      <w:proofErr w:type="spellStart"/>
      <w:r>
        <w:rPr>
          <w:rFonts w:ascii="Arial" w:eastAsia="Arial" w:hAnsi="Arial" w:cs="Arial"/>
          <w:color w:val="000000"/>
          <w:sz w:val="22"/>
          <w:szCs w:val="22"/>
        </w:rPr>
        <w:t>Anawalt</w:t>
      </w:r>
      <w:proofErr w:type="spellEnd"/>
      <w:r>
        <w:rPr>
          <w:rFonts w:ascii="Arial" w:eastAsia="Arial" w:hAnsi="Arial" w:cs="Arial"/>
          <w:color w:val="000000"/>
          <w:sz w:val="22"/>
          <w:szCs w:val="22"/>
        </w:rPr>
        <w:t xml:space="preserve"> B, Boyce A, </w:t>
      </w:r>
      <w:proofErr w:type="spellStart"/>
      <w:r>
        <w:rPr>
          <w:rFonts w:ascii="Arial" w:eastAsia="Arial" w:hAnsi="Arial" w:cs="Arial"/>
          <w:color w:val="000000"/>
          <w:sz w:val="22"/>
          <w:szCs w:val="22"/>
        </w:rPr>
        <w:t>Chrousos</w:t>
      </w:r>
      <w:proofErr w:type="spellEnd"/>
      <w:r>
        <w:rPr>
          <w:rFonts w:ascii="Arial" w:eastAsia="Arial" w:hAnsi="Arial" w:cs="Arial"/>
          <w:color w:val="000000"/>
          <w:sz w:val="22"/>
          <w:szCs w:val="22"/>
        </w:rPr>
        <w:t xml:space="preserve"> G, de Herder WW, </w:t>
      </w:r>
      <w:proofErr w:type="spellStart"/>
      <w:r>
        <w:rPr>
          <w:rFonts w:ascii="Arial" w:eastAsia="Arial" w:hAnsi="Arial" w:cs="Arial"/>
          <w:color w:val="000000"/>
          <w:sz w:val="22"/>
          <w:szCs w:val="22"/>
        </w:rPr>
        <w:t>Dhatariya</w:t>
      </w:r>
      <w:proofErr w:type="spellEnd"/>
      <w:r>
        <w:rPr>
          <w:rFonts w:ascii="Arial" w:eastAsia="Arial" w:hAnsi="Arial" w:cs="Arial"/>
          <w:color w:val="000000"/>
          <w:sz w:val="22"/>
          <w:szCs w:val="22"/>
        </w:rPr>
        <w:t xml:space="preserve"> K, Dungan K, Hershman JM, </w:t>
      </w:r>
      <w:proofErr w:type="spellStart"/>
      <w:r>
        <w:rPr>
          <w:rFonts w:ascii="Arial" w:eastAsia="Arial" w:hAnsi="Arial" w:cs="Arial"/>
          <w:color w:val="000000"/>
          <w:sz w:val="22"/>
          <w:szCs w:val="22"/>
        </w:rPr>
        <w:t>Hofland</w:t>
      </w:r>
      <w:proofErr w:type="spellEnd"/>
      <w:r>
        <w:rPr>
          <w:rFonts w:ascii="Arial" w:eastAsia="Arial" w:hAnsi="Arial" w:cs="Arial"/>
          <w:color w:val="000000"/>
          <w:sz w:val="22"/>
          <w:szCs w:val="22"/>
        </w:rPr>
        <w:t xml:space="preserve"> J, Kalra S, </w:t>
      </w:r>
      <w:proofErr w:type="spellStart"/>
      <w:r>
        <w:rPr>
          <w:rFonts w:ascii="Arial" w:eastAsia="Arial" w:hAnsi="Arial" w:cs="Arial"/>
          <w:color w:val="000000"/>
          <w:sz w:val="22"/>
          <w:szCs w:val="22"/>
        </w:rPr>
        <w:t>Kaltsas</w:t>
      </w:r>
      <w:proofErr w:type="spellEnd"/>
      <w:r>
        <w:rPr>
          <w:rFonts w:ascii="Arial" w:eastAsia="Arial" w:hAnsi="Arial" w:cs="Arial"/>
          <w:color w:val="000000"/>
          <w:sz w:val="22"/>
          <w:szCs w:val="22"/>
        </w:rPr>
        <w:t xml:space="preserve"> G, Koch C, Kopp P, </w:t>
      </w:r>
      <w:proofErr w:type="spellStart"/>
      <w:r>
        <w:rPr>
          <w:rFonts w:ascii="Arial" w:eastAsia="Arial" w:hAnsi="Arial" w:cs="Arial"/>
          <w:color w:val="000000"/>
          <w:sz w:val="22"/>
          <w:szCs w:val="22"/>
        </w:rPr>
        <w:t>Korbonits</w:t>
      </w:r>
      <w:proofErr w:type="spellEnd"/>
      <w:r>
        <w:rPr>
          <w:rFonts w:ascii="Arial" w:eastAsia="Arial" w:hAnsi="Arial" w:cs="Arial"/>
          <w:color w:val="000000"/>
          <w:sz w:val="22"/>
          <w:szCs w:val="22"/>
        </w:rPr>
        <w:t xml:space="preserve"> M, Kovacs CS, </w:t>
      </w:r>
      <w:proofErr w:type="spellStart"/>
      <w:r>
        <w:rPr>
          <w:rFonts w:ascii="Arial" w:eastAsia="Arial" w:hAnsi="Arial" w:cs="Arial"/>
          <w:color w:val="000000"/>
          <w:sz w:val="22"/>
          <w:szCs w:val="22"/>
        </w:rPr>
        <w:t>Kuohung</w:t>
      </w:r>
      <w:proofErr w:type="spellEnd"/>
      <w:r>
        <w:rPr>
          <w:rFonts w:ascii="Arial" w:eastAsia="Arial" w:hAnsi="Arial" w:cs="Arial"/>
          <w:color w:val="000000"/>
          <w:sz w:val="22"/>
          <w:szCs w:val="22"/>
        </w:rPr>
        <w:t xml:space="preserve"> W, </w:t>
      </w:r>
      <w:proofErr w:type="spellStart"/>
      <w:r>
        <w:rPr>
          <w:rFonts w:ascii="Arial" w:eastAsia="Arial" w:hAnsi="Arial" w:cs="Arial"/>
          <w:color w:val="000000"/>
          <w:sz w:val="22"/>
          <w:szCs w:val="22"/>
        </w:rPr>
        <w:t>Laferrère</w:t>
      </w:r>
      <w:proofErr w:type="spellEnd"/>
      <w:r>
        <w:rPr>
          <w:rFonts w:ascii="Arial" w:eastAsia="Arial" w:hAnsi="Arial" w:cs="Arial"/>
          <w:color w:val="000000"/>
          <w:sz w:val="22"/>
          <w:szCs w:val="22"/>
        </w:rPr>
        <w:t xml:space="preserve"> B, Levy M, McGee EA, McLachlan R, Morley JE, New M, Purnell J, Sahay R, Singer F, Sperling MA, </w:t>
      </w:r>
      <w:proofErr w:type="spellStart"/>
      <w:r>
        <w:rPr>
          <w:rFonts w:ascii="Arial" w:eastAsia="Arial" w:hAnsi="Arial" w:cs="Arial"/>
          <w:color w:val="000000"/>
          <w:sz w:val="22"/>
          <w:szCs w:val="22"/>
        </w:rPr>
        <w:t>Stratakis</w:t>
      </w:r>
      <w:proofErr w:type="spellEnd"/>
      <w:r>
        <w:rPr>
          <w:rFonts w:ascii="Arial" w:eastAsia="Arial" w:hAnsi="Arial" w:cs="Arial"/>
          <w:color w:val="000000"/>
          <w:sz w:val="22"/>
          <w:szCs w:val="22"/>
        </w:rPr>
        <w:t xml:space="preserve"> CA, </w:t>
      </w:r>
      <w:proofErr w:type="spellStart"/>
      <w:r>
        <w:rPr>
          <w:rFonts w:ascii="Arial" w:eastAsia="Arial" w:hAnsi="Arial" w:cs="Arial"/>
          <w:color w:val="000000"/>
          <w:sz w:val="22"/>
          <w:szCs w:val="22"/>
        </w:rPr>
        <w:t>Trence</w:t>
      </w:r>
      <w:proofErr w:type="spellEnd"/>
      <w:r>
        <w:rPr>
          <w:rFonts w:ascii="Arial" w:eastAsia="Arial" w:hAnsi="Arial" w:cs="Arial"/>
          <w:color w:val="000000"/>
          <w:sz w:val="22"/>
          <w:szCs w:val="22"/>
        </w:rPr>
        <w:t xml:space="preserve"> DL, Wilson DP. MDText.com, Inc. http://www.ncbi.nlm.nih.gov/books/NBK285549/ [22 Mar. 2022].</w:t>
      </w:r>
    </w:p>
    <w:p w14:paraId="0000005B"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19. </w:t>
      </w:r>
      <w:r>
        <w:rPr>
          <w:rFonts w:ascii="Arial" w:eastAsia="Arial" w:hAnsi="Arial" w:cs="Arial"/>
          <w:color w:val="000000"/>
          <w:sz w:val="22"/>
          <w:szCs w:val="22"/>
        </w:rPr>
        <w:tab/>
      </w:r>
      <w:r>
        <w:rPr>
          <w:rFonts w:ascii="Arial" w:eastAsia="Arial" w:hAnsi="Arial" w:cs="Arial"/>
          <w:b/>
          <w:color w:val="000000"/>
          <w:sz w:val="22"/>
          <w:szCs w:val="22"/>
        </w:rPr>
        <w:t>Barks AK</w:t>
      </w:r>
      <w:r>
        <w:rPr>
          <w:rFonts w:ascii="Arial" w:eastAsia="Arial" w:hAnsi="Arial" w:cs="Arial"/>
          <w:color w:val="000000"/>
          <w:sz w:val="22"/>
          <w:szCs w:val="22"/>
        </w:rPr>
        <w:t xml:space="preserve">, </w:t>
      </w:r>
      <w:r>
        <w:rPr>
          <w:rFonts w:ascii="Arial" w:eastAsia="Arial" w:hAnsi="Arial" w:cs="Arial"/>
          <w:b/>
          <w:color w:val="000000"/>
          <w:sz w:val="22"/>
          <w:szCs w:val="22"/>
        </w:rPr>
        <w:t>Liu SX</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w:t>
      </w:r>
      <w:r>
        <w:rPr>
          <w:rFonts w:ascii="Arial" w:eastAsia="Arial" w:hAnsi="Arial" w:cs="Arial"/>
          <w:b/>
          <w:color w:val="000000"/>
          <w:sz w:val="22"/>
          <w:szCs w:val="22"/>
        </w:rPr>
        <w:t>Hallstrom TC</w:t>
      </w:r>
      <w:r>
        <w:rPr>
          <w:rFonts w:ascii="Arial" w:eastAsia="Arial" w:hAnsi="Arial" w:cs="Arial"/>
          <w:color w:val="000000"/>
          <w:sz w:val="22"/>
          <w:szCs w:val="22"/>
        </w:rPr>
        <w:t xml:space="preserve">, </w:t>
      </w:r>
      <w:r>
        <w:rPr>
          <w:rFonts w:ascii="Arial" w:eastAsia="Arial" w:hAnsi="Arial" w:cs="Arial"/>
          <w:b/>
          <w:color w:val="000000"/>
          <w:sz w:val="22"/>
          <w:szCs w:val="22"/>
        </w:rPr>
        <w:t>Tran PV</w:t>
      </w:r>
      <w:r>
        <w:rPr>
          <w:rFonts w:ascii="Arial" w:eastAsia="Arial" w:hAnsi="Arial" w:cs="Arial"/>
          <w:color w:val="000000"/>
          <w:sz w:val="22"/>
          <w:szCs w:val="22"/>
        </w:rPr>
        <w:t xml:space="preserve">. Early-Life Iron Deficiency Anemia Programs the Hippocampal Epigenomic Landscape. </w:t>
      </w:r>
      <w:r>
        <w:rPr>
          <w:rFonts w:ascii="Arial" w:eastAsia="Arial" w:hAnsi="Arial" w:cs="Arial"/>
          <w:i/>
          <w:color w:val="000000"/>
          <w:sz w:val="22"/>
          <w:szCs w:val="22"/>
        </w:rPr>
        <w:t>Nutrients</w:t>
      </w:r>
      <w:r>
        <w:rPr>
          <w:rFonts w:ascii="Arial" w:eastAsia="Arial" w:hAnsi="Arial" w:cs="Arial"/>
          <w:color w:val="000000"/>
          <w:sz w:val="22"/>
          <w:szCs w:val="22"/>
        </w:rPr>
        <w:t xml:space="preserve"> 13: 3857, 2021.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10.3390/nu13113857.</w:t>
      </w:r>
    </w:p>
    <w:p w14:paraId="0000005C"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20. </w:t>
      </w:r>
      <w:r>
        <w:rPr>
          <w:rFonts w:ascii="Arial" w:eastAsia="Arial" w:hAnsi="Arial" w:cs="Arial"/>
          <w:color w:val="000000"/>
          <w:sz w:val="22"/>
          <w:szCs w:val="22"/>
        </w:rPr>
        <w:tab/>
      </w:r>
      <w:r>
        <w:rPr>
          <w:rFonts w:ascii="Arial" w:eastAsia="Arial" w:hAnsi="Arial" w:cs="Arial"/>
          <w:b/>
          <w:color w:val="000000"/>
          <w:sz w:val="22"/>
          <w:szCs w:val="22"/>
        </w:rPr>
        <w:t>Bastian TW</w:t>
      </w:r>
      <w:r>
        <w:rPr>
          <w:rFonts w:ascii="Arial" w:eastAsia="Arial" w:hAnsi="Arial" w:cs="Arial"/>
          <w:color w:val="000000"/>
          <w:sz w:val="22"/>
          <w:szCs w:val="22"/>
        </w:rPr>
        <w:t xml:space="preserve">, </w:t>
      </w:r>
      <w:r>
        <w:rPr>
          <w:rFonts w:ascii="Arial" w:eastAsia="Arial" w:hAnsi="Arial" w:cs="Arial"/>
          <w:b/>
          <w:color w:val="000000"/>
          <w:sz w:val="22"/>
          <w:szCs w:val="22"/>
        </w:rPr>
        <w:t>von Hohenberg WC</w:t>
      </w:r>
      <w:r>
        <w:rPr>
          <w:rFonts w:ascii="Arial" w:eastAsia="Arial" w:hAnsi="Arial" w:cs="Arial"/>
          <w:color w:val="000000"/>
          <w:sz w:val="22"/>
          <w:szCs w:val="22"/>
        </w:rPr>
        <w:t xml:space="preserve">, </w:t>
      </w:r>
      <w:r>
        <w:rPr>
          <w:rFonts w:ascii="Arial" w:eastAsia="Arial" w:hAnsi="Arial" w:cs="Arial"/>
          <w:b/>
          <w:color w:val="000000"/>
          <w:sz w:val="22"/>
          <w:szCs w:val="22"/>
        </w:rPr>
        <w:t>Mickelson DJ</w:t>
      </w:r>
      <w:r>
        <w:rPr>
          <w:rFonts w:ascii="Arial" w:eastAsia="Arial" w:hAnsi="Arial" w:cs="Arial"/>
          <w:color w:val="000000"/>
          <w:sz w:val="22"/>
          <w:szCs w:val="22"/>
        </w:rPr>
        <w:t xml:space="preserve">, </w:t>
      </w:r>
      <w:r>
        <w:rPr>
          <w:rFonts w:ascii="Arial" w:eastAsia="Arial" w:hAnsi="Arial" w:cs="Arial"/>
          <w:b/>
          <w:color w:val="000000"/>
          <w:sz w:val="22"/>
          <w:szCs w:val="22"/>
        </w:rPr>
        <w:t>Lanier LM</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Iron Deficiency Impairs Developing Hippocampal Neuron Gene Expression, Energy Metabolism, and Dendrite Complexity. </w:t>
      </w:r>
      <w:r>
        <w:rPr>
          <w:rFonts w:ascii="Arial" w:eastAsia="Arial" w:hAnsi="Arial" w:cs="Arial"/>
          <w:i/>
          <w:color w:val="000000"/>
          <w:sz w:val="22"/>
          <w:szCs w:val="22"/>
        </w:rPr>
        <w:t>Developmental Neuroscience</w:t>
      </w:r>
      <w:r>
        <w:rPr>
          <w:rFonts w:ascii="Arial" w:eastAsia="Arial" w:hAnsi="Arial" w:cs="Arial"/>
          <w:color w:val="000000"/>
          <w:sz w:val="22"/>
          <w:szCs w:val="22"/>
        </w:rPr>
        <w:t xml:space="preserve"> 38: 264–276, 2016.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10.1159/000448514.</w:t>
      </w:r>
    </w:p>
    <w:p w14:paraId="0000005D"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21. </w:t>
      </w:r>
      <w:r>
        <w:rPr>
          <w:rFonts w:ascii="Arial" w:eastAsia="Arial" w:hAnsi="Arial" w:cs="Arial"/>
          <w:color w:val="000000"/>
          <w:sz w:val="22"/>
          <w:szCs w:val="22"/>
        </w:rPr>
        <w:tab/>
      </w:r>
      <w:r>
        <w:rPr>
          <w:rFonts w:ascii="Arial" w:eastAsia="Arial" w:hAnsi="Arial" w:cs="Arial"/>
          <w:b/>
          <w:color w:val="000000"/>
          <w:sz w:val="22"/>
          <w:szCs w:val="22"/>
        </w:rPr>
        <w:t>Bastian TW</w:t>
      </w:r>
      <w:r>
        <w:rPr>
          <w:rFonts w:ascii="Arial" w:eastAsia="Arial" w:hAnsi="Arial" w:cs="Arial"/>
          <w:color w:val="000000"/>
          <w:sz w:val="22"/>
          <w:szCs w:val="22"/>
        </w:rPr>
        <w:t xml:space="preserve">, </w:t>
      </w:r>
      <w:r>
        <w:rPr>
          <w:rFonts w:ascii="Arial" w:eastAsia="Arial" w:hAnsi="Arial" w:cs="Arial"/>
          <w:b/>
          <w:color w:val="000000"/>
          <w:sz w:val="22"/>
          <w:szCs w:val="22"/>
        </w:rPr>
        <w:t>von Hohenberg WC</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w:t>
      </w:r>
      <w:r>
        <w:rPr>
          <w:rFonts w:ascii="Arial" w:eastAsia="Arial" w:hAnsi="Arial" w:cs="Arial"/>
          <w:b/>
          <w:color w:val="000000"/>
          <w:sz w:val="22"/>
          <w:szCs w:val="22"/>
        </w:rPr>
        <w:t>Lanier LM</w:t>
      </w:r>
      <w:r>
        <w:rPr>
          <w:rFonts w:ascii="Arial" w:eastAsia="Arial" w:hAnsi="Arial" w:cs="Arial"/>
          <w:color w:val="000000"/>
          <w:sz w:val="22"/>
          <w:szCs w:val="22"/>
        </w:rPr>
        <w:t xml:space="preserve">. Chronic Energy Depletion due to Iron Deficiency Impairs Dendritic Mitochondrial Motility during Hippocampal Neuron Development. </w:t>
      </w:r>
      <w:r>
        <w:rPr>
          <w:rFonts w:ascii="Arial" w:eastAsia="Arial" w:hAnsi="Arial" w:cs="Arial"/>
          <w:i/>
          <w:color w:val="000000"/>
          <w:sz w:val="22"/>
          <w:szCs w:val="22"/>
        </w:rPr>
        <w:t>The Journal of Neuroscience</w:t>
      </w:r>
      <w:r>
        <w:rPr>
          <w:rFonts w:ascii="Arial" w:eastAsia="Arial" w:hAnsi="Arial" w:cs="Arial"/>
          <w:color w:val="000000"/>
          <w:sz w:val="22"/>
          <w:szCs w:val="22"/>
        </w:rPr>
        <w:t xml:space="preserve"> 39: 802–813, 2019.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10.1523/JNEUROSCI.1504-18.2018.</w:t>
      </w:r>
    </w:p>
    <w:p w14:paraId="0000005E"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22. </w:t>
      </w:r>
      <w:r>
        <w:rPr>
          <w:rFonts w:ascii="Arial" w:eastAsia="Arial" w:hAnsi="Arial" w:cs="Arial"/>
          <w:color w:val="000000"/>
          <w:sz w:val="22"/>
          <w:szCs w:val="22"/>
        </w:rPr>
        <w:tab/>
      </w:r>
      <w:r>
        <w:rPr>
          <w:rFonts w:ascii="Arial" w:eastAsia="Arial" w:hAnsi="Arial" w:cs="Arial"/>
          <w:b/>
          <w:color w:val="000000"/>
          <w:sz w:val="22"/>
          <w:szCs w:val="22"/>
        </w:rPr>
        <w:t>Bastian TW</w:t>
      </w:r>
      <w:r>
        <w:rPr>
          <w:rFonts w:ascii="Arial" w:eastAsia="Arial" w:hAnsi="Arial" w:cs="Arial"/>
          <w:color w:val="000000"/>
          <w:sz w:val="22"/>
          <w:szCs w:val="22"/>
        </w:rPr>
        <w:t xml:space="preserve">, </w:t>
      </w:r>
      <w:r>
        <w:rPr>
          <w:rFonts w:ascii="Arial" w:eastAsia="Arial" w:hAnsi="Arial" w:cs="Arial"/>
          <w:b/>
          <w:color w:val="000000"/>
          <w:sz w:val="22"/>
          <w:szCs w:val="22"/>
        </w:rPr>
        <w:t>von Hohenberg WC</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Kaus</w:t>
      </w:r>
      <w:proofErr w:type="spellEnd"/>
      <w:r>
        <w:rPr>
          <w:rFonts w:ascii="Arial" w:eastAsia="Arial" w:hAnsi="Arial" w:cs="Arial"/>
          <w:b/>
          <w:color w:val="000000"/>
          <w:sz w:val="22"/>
          <w:szCs w:val="22"/>
        </w:rPr>
        <w:t xml:space="preserve"> OR</w:t>
      </w:r>
      <w:r>
        <w:rPr>
          <w:rFonts w:ascii="Arial" w:eastAsia="Arial" w:hAnsi="Arial" w:cs="Arial"/>
          <w:color w:val="000000"/>
          <w:sz w:val="22"/>
          <w:szCs w:val="22"/>
        </w:rPr>
        <w:t xml:space="preserve">, </w:t>
      </w:r>
      <w:r>
        <w:rPr>
          <w:rFonts w:ascii="Arial" w:eastAsia="Arial" w:hAnsi="Arial" w:cs="Arial"/>
          <w:b/>
          <w:color w:val="000000"/>
          <w:sz w:val="22"/>
          <w:szCs w:val="22"/>
        </w:rPr>
        <w:t>Lanier LM</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Choline Supplementation Partially Restores Dendrite Structural Complexity in Developing Iron-Deficient Mouse Hippocampal Neurons. </w:t>
      </w:r>
      <w:r>
        <w:rPr>
          <w:rFonts w:ascii="Arial" w:eastAsia="Arial" w:hAnsi="Arial" w:cs="Arial"/>
          <w:i/>
          <w:color w:val="000000"/>
          <w:sz w:val="22"/>
          <w:szCs w:val="22"/>
        </w:rPr>
        <w:t>The Journal of Nutrition</w:t>
      </w:r>
      <w:r>
        <w:rPr>
          <w:rFonts w:ascii="Arial" w:eastAsia="Arial" w:hAnsi="Arial" w:cs="Arial"/>
          <w:color w:val="000000"/>
          <w:sz w:val="22"/>
          <w:szCs w:val="22"/>
        </w:rPr>
        <w:t xml:space="preserve"> 152: 747–757, 2022.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10.1093/</w:t>
      </w:r>
      <w:proofErr w:type="spellStart"/>
      <w:r>
        <w:rPr>
          <w:rFonts w:ascii="Arial" w:eastAsia="Arial" w:hAnsi="Arial" w:cs="Arial"/>
          <w:color w:val="000000"/>
          <w:sz w:val="22"/>
          <w:szCs w:val="22"/>
        </w:rPr>
        <w:t>jn</w:t>
      </w:r>
      <w:proofErr w:type="spellEnd"/>
      <w:r>
        <w:rPr>
          <w:rFonts w:ascii="Arial" w:eastAsia="Arial" w:hAnsi="Arial" w:cs="Arial"/>
          <w:color w:val="000000"/>
          <w:sz w:val="22"/>
          <w:szCs w:val="22"/>
        </w:rPr>
        <w:t>/nxab429.</w:t>
      </w:r>
    </w:p>
    <w:p w14:paraId="0000005F"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lastRenderedPageBreak/>
        <w:t xml:space="preserve">23. </w:t>
      </w:r>
      <w:r>
        <w:rPr>
          <w:rFonts w:ascii="Arial" w:eastAsia="Arial" w:hAnsi="Arial" w:cs="Arial"/>
          <w:color w:val="000000"/>
          <w:sz w:val="22"/>
          <w:szCs w:val="22"/>
        </w:rPr>
        <w:tab/>
      </w:r>
      <w:r>
        <w:rPr>
          <w:rFonts w:ascii="Arial" w:eastAsia="Arial" w:hAnsi="Arial" w:cs="Arial"/>
          <w:b/>
          <w:color w:val="000000"/>
          <w:sz w:val="22"/>
          <w:szCs w:val="22"/>
        </w:rPr>
        <w:t>Brewer GJ</w:t>
      </w:r>
      <w:r>
        <w:rPr>
          <w:rFonts w:ascii="Arial" w:eastAsia="Arial" w:hAnsi="Arial" w:cs="Arial"/>
          <w:color w:val="000000"/>
          <w:sz w:val="22"/>
          <w:szCs w:val="22"/>
        </w:rPr>
        <w:t xml:space="preserve">, </w:t>
      </w:r>
      <w:r>
        <w:rPr>
          <w:rFonts w:ascii="Arial" w:eastAsia="Arial" w:hAnsi="Arial" w:cs="Arial"/>
          <w:b/>
          <w:color w:val="000000"/>
          <w:sz w:val="22"/>
          <w:szCs w:val="22"/>
        </w:rPr>
        <w:t>Torricelli JR</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Evege</w:t>
      </w:r>
      <w:proofErr w:type="spellEnd"/>
      <w:r>
        <w:rPr>
          <w:rFonts w:ascii="Arial" w:eastAsia="Arial" w:hAnsi="Arial" w:cs="Arial"/>
          <w:b/>
          <w:color w:val="000000"/>
          <w:sz w:val="22"/>
          <w:szCs w:val="22"/>
        </w:rPr>
        <w:t xml:space="preserve"> EK</w:t>
      </w:r>
      <w:r>
        <w:rPr>
          <w:rFonts w:ascii="Arial" w:eastAsia="Arial" w:hAnsi="Arial" w:cs="Arial"/>
          <w:color w:val="000000"/>
          <w:sz w:val="22"/>
          <w:szCs w:val="22"/>
        </w:rPr>
        <w:t xml:space="preserve">, </w:t>
      </w:r>
      <w:r>
        <w:rPr>
          <w:rFonts w:ascii="Arial" w:eastAsia="Arial" w:hAnsi="Arial" w:cs="Arial"/>
          <w:b/>
          <w:color w:val="000000"/>
          <w:sz w:val="22"/>
          <w:szCs w:val="22"/>
        </w:rPr>
        <w:t>Price PJ</w:t>
      </w:r>
      <w:r>
        <w:rPr>
          <w:rFonts w:ascii="Arial" w:eastAsia="Arial" w:hAnsi="Arial" w:cs="Arial"/>
          <w:color w:val="000000"/>
          <w:sz w:val="22"/>
          <w:szCs w:val="22"/>
        </w:rPr>
        <w:t xml:space="preserve">. Optimized survival of hippocampal neurons in B27-supplemented </w:t>
      </w:r>
      <w:proofErr w:type="gramStart"/>
      <w:r>
        <w:rPr>
          <w:rFonts w:ascii="Arial" w:eastAsia="Arial" w:hAnsi="Arial" w:cs="Arial"/>
          <w:color w:val="000000"/>
          <w:sz w:val="22"/>
          <w:szCs w:val="22"/>
        </w:rPr>
        <w:t>neurobasal?,</w:t>
      </w:r>
      <w:proofErr w:type="gramEnd"/>
      <w:r>
        <w:rPr>
          <w:rFonts w:ascii="Arial" w:eastAsia="Arial" w:hAnsi="Arial" w:cs="Arial"/>
          <w:color w:val="000000"/>
          <w:sz w:val="22"/>
          <w:szCs w:val="22"/>
        </w:rPr>
        <w:t xml:space="preserve"> a new serum-free medium combination. </w:t>
      </w:r>
      <w:r>
        <w:rPr>
          <w:rFonts w:ascii="Arial" w:eastAsia="Arial" w:hAnsi="Arial" w:cs="Arial"/>
          <w:i/>
          <w:color w:val="000000"/>
          <w:sz w:val="22"/>
          <w:szCs w:val="22"/>
        </w:rPr>
        <w:t xml:space="preserve">J </w:t>
      </w:r>
      <w:proofErr w:type="spellStart"/>
      <w:r>
        <w:rPr>
          <w:rFonts w:ascii="Arial" w:eastAsia="Arial" w:hAnsi="Arial" w:cs="Arial"/>
          <w:i/>
          <w:color w:val="000000"/>
          <w:sz w:val="22"/>
          <w:szCs w:val="22"/>
        </w:rPr>
        <w:t>Neurosci</w:t>
      </w:r>
      <w:proofErr w:type="spellEnd"/>
      <w:r>
        <w:rPr>
          <w:rFonts w:ascii="Arial" w:eastAsia="Arial" w:hAnsi="Arial" w:cs="Arial"/>
          <w:i/>
          <w:color w:val="000000"/>
          <w:sz w:val="22"/>
          <w:szCs w:val="22"/>
        </w:rPr>
        <w:t xml:space="preserve"> Res</w:t>
      </w:r>
      <w:r>
        <w:rPr>
          <w:rFonts w:ascii="Arial" w:eastAsia="Arial" w:hAnsi="Arial" w:cs="Arial"/>
          <w:color w:val="000000"/>
          <w:sz w:val="22"/>
          <w:szCs w:val="22"/>
        </w:rPr>
        <w:t xml:space="preserve"> 35: 567–576, 1993.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10.1002/jnr.490350513.</w:t>
      </w:r>
    </w:p>
    <w:p w14:paraId="00000060"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24. </w:t>
      </w:r>
      <w:r>
        <w:rPr>
          <w:rFonts w:ascii="Arial" w:eastAsia="Arial" w:hAnsi="Arial" w:cs="Arial"/>
          <w:color w:val="000000"/>
          <w:sz w:val="22"/>
          <w:szCs w:val="22"/>
        </w:rPr>
        <w:tab/>
      </w:r>
      <w:proofErr w:type="spellStart"/>
      <w:r>
        <w:rPr>
          <w:rFonts w:ascii="Arial" w:eastAsia="Arial" w:hAnsi="Arial" w:cs="Arial"/>
          <w:b/>
          <w:color w:val="000000"/>
          <w:sz w:val="22"/>
          <w:szCs w:val="22"/>
        </w:rPr>
        <w:t>Kaech</w:t>
      </w:r>
      <w:proofErr w:type="spellEnd"/>
      <w:r>
        <w:rPr>
          <w:rFonts w:ascii="Arial" w:eastAsia="Arial" w:hAnsi="Arial" w:cs="Arial"/>
          <w:b/>
          <w:color w:val="000000"/>
          <w:sz w:val="22"/>
          <w:szCs w:val="22"/>
        </w:rPr>
        <w:t xml:space="preserve"> S</w:t>
      </w:r>
      <w:r>
        <w:rPr>
          <w:rFonts w:ascii="Arial" w:eastAsia="Arial" w:hAnsi="Arial" w:cs="Arial"/>
          <w:color w:val="000000"/>
          <w:sz w:val="22"/>
          <w:szCs w:val="22"/>
        </w:rPr>
        <w:t xml:space="preserve">, </w:t>
      </w:r>
      <w:r>
        <w:rPr>
          <w:rFonts w:ascii="Arial" w:eastAsia="Arial" w:hAnsi="Arial" w:cs="Arial"/>
          <w:b/>
          <w:color w:val="000000"/>
          <w:sz w:val="22"/>
          <w:szCs w:val="22"/>
        </w:rPr>
        <w:t>Banker G</w:t>
      </w:r>
      <w:r>
        <w:rPr>
          <w:rFonts w:ascii="Arial" w:eastAsia="Arial" w:hAnsi="Arial" w:cs="Arial"/>
          <w:color w:val="000000"/>
          <w:sz w:val="22"/>
          <w:szCs w:val="22"/>
        </w:rPr>
        <w:t xml:space="preserve">. Culturing hippocampal neurons. </w:t>
      </w:r>
      <w:r>
        <w:rPr>
          <w:rFonts w:ascii="Arial" w:eastAsia="Arial" w:hAnsi="Arial" w:cs="Arial"/>
          <w:i/>
          <w:color w:val="000000"/>
          <w:sz w:val="22"/>
          <w:szCs w:val="22"/>
        </w:rPr>
        <w:t xml:space="preserve">Nat </w:t>
      </w:r>
      <w:proofErr w:type="spellStart"/>
      <w:r>
        <w:rPr>
          <w:rFonts w:ascii="Arial" w:eastAsia="Arial" w:hAnsi="Arial" w:cs="Arial"/>
          <w:i/>
          <w:color w:val="000000"/>
          <w:sz w:val="22"/>
          <w:szCs w:val="22"/>
        </w:rPr>
        <w:t>Protoc</w:t>
      </w:r>
      <w:proofErr w:type="spellEnd"/>
      <w:r>
        <w:rPr>
          <w:rFonts w:ascii="Arial" w:eastAsia="Arial" w:hAnsi="Arial" w:cs="Arial"/>
          <w:color w:val="000000"/>
          <w:sz w:val="22"/>
          <w:szCs w:val="22"/>
        </w:rPr>
        <w:t xml:space="preserve"> 1: 2406–2415, 2006.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10.1038/nprot.2006.356.</w:t>
      </w:r>
    </w:p>
    <w:p w14:paraId="00000061"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25. </w:t>
      </w:r>
      <w:r>
        <w:rPr>
          <w:rFonts w:ascii="Arial" w:eastAsia="Arial" w:hAnsi="Arial" w:cs="Arial"/>
          <w:color w:val="000000"/>
          <w:sz w:val="22"/>
          <w:szCs w:val="22"/>
        </w:rPr>
        <w:tab/>
      </w:r>
      <w:r>
        <w:rPr>
          <w:rFonts w:ascii="Arial" w:eastAsia="Arial" w:hAnsi="Arial" w:cs="Arial"/>
          <w:b/>
          <w:color w:val="000000"/>
          <w:sz w:val="22"/>
          <w:szCs w:val="22"/>
        </w:rPr>
        <w:t>Harris CR</w:t>
      </w:r>
      <w:r>
        <w:rPr>
          <w:rFonts w:ascii="Arial" w:eastAsia="Arial" w:hAnsi="Arial" w:cs="Arial"/>
          <w:color w:val="000000"/>
          <w:sz w:val="22"/>
          <w:szCs w:val="22"/>
        </w:rPr>
        <w:t xml:space="preserve">, </w:t>
      </w:r>
      <w:r>
        <w:rPr>
          <w:rFonts w:ascii="Arial" w:eastAsia="Arial" w:hAnsi="Arial" w:cs="Arial"/>
          <w:b/>
          <w:color w:val="000000"/>
          <w:sz w:val="22"/>
          <w:szCs w:val="22"/>
        </w:rPr>
        <w:t>Millman KJ</w:t>
      </w:r>
      <w:r>
        <w:rPr>
          <w:rFonts w:ascii="Arial" w:eastAsia="Arial" w:hAnsi="Arial" w:cs="Arial"/>
          <w:color w:val="000000"/>
          <w:sz w:val="22"/>
          <w:szCs w:val="22"/>
        </w:rPr>
        <w:t xml:space="preserve">, </w:t>
      </w:r>
      <w:r>
        <w:rPr>
          <w:rFonts w:ascii="Arial" w:eastAsia="Arial" w:hAnsi="Arial" w:cs="Arial"/>
          <w:b/>
          <w:color w:val="000000"/>
          <w:sz w:val="22"/>
          <w:szCs w:val="22"/>
        </w:rPr>
        <w:t>van der Walt SJ</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Gommers</w:t>
      </w:r>
      <w:proofErr w:type="spellEnd"/>
      <w:r>
        <w:rPr>
          <w:rFonts w:ascii="Arial" w:eastAsia="Arial" w:hAnsi="Arial" w:cs="Arial"/>
          <w:b/>
          <w:color w:val="000000"/>
          <w:sz w:val="22"/>
          <w:szCs w:val="22"/>
        </w:rPr>
        <w:t xml:space="preserve"> R</w:t>
      </w:r>
      <w:r>
        <w:rPr>
          <w:rFonts w:ascii="Arial" w:eastAsia="Arial" w:hAnsi="Arial" w:cs="Arial"/>
          <w:color w:val="000000"/>
          <w:sz w:val="22"/>
          <w:szCs w:val="22"/>
        </w:rPr>
        <w:t xml:space="preserve">, </w:t>
      </w:r>
      <w:r>
        <w:rPr>
          <w:rFonts w:ascii="Arial" w:eastAsia="Arial" w:hAnsi="Arial" w:cs="Arial"/>
          <w:b/>
          <w:color w:val="000000"/>
          <w:sz w:val="22"/>
          <w:szCs w:val="22"/>
        </w:rPr>
        <w:t>Virtanen P</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Cournapeau</w:t>
      </w:r>
      <w:proofErr w:type="spellEnd"/>
      <w:r>
        <w:rPr>
          <w:rFonts w:ascii="Arial" w:eastAsia="Arial" w:hAnsi="Arial" w:cs="Arial"/>
          <w:b/>
          <w:color w:val="000000"/>
          <w:sz w:val="22"/>
          <w:szCs w:val="22"/>
        </w:rPr>
        <w:t xml:space="preserve"> D</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Wieser</w:t>
      </w:r>
      <w:proofErr w:type="spellEnd"/>
      <w:r>
        <w:rPr>
          <w:rFonts w:ascii="Arial" w:eastAsia="Arial" w:hAnsi="Arial" w:cs="Arial"/>
          <w:b/>
          <w:color w:val="000000"/>
          <w:sz w:val="22"/>
          <w:szCs w:val="22"/>
        </w:rPr>
        <w:t xml:space="preserve"> E</w:t>
      </w:r>
      <w:r>
        <w:rPr>
          <w:rFonts w:ascii="Arial" w:eastAsia="Arial" w:hAnsi="Arial" w:cs="Arial"/>
          <w:color w:val="000000"/>
          <w:sz w:val="22"/>
          <w:szCs w:val="22"/>
        </w:rPr>
        <w:t xml:space="preserve">, </w:t>
      </w:r>
      <w:r>
        <w:rPr>
          <w:rFonts w:ascii="Arial" w:eastAsia="Arial" w:hAnsi="Arial" w:cs="Arial"/>
          <w:b/>
          <w:color w:val="000000"/>
          <w:sz w:val="22"/>
          <w:szCs w:val="22"/>
        </w:rPr>
        <w:t>Taylor J</w:t>
      </w:r>
      <w:r>
        <w:rPr>
          <w:rFonts w:ascii="Arial" w:eastAsia="Arial" w:hAnsi="Arial" w:cs="Arial"/>
          <w:color w:val="000000"/>
          <w:sz w:val="22"/>
          <w:szCs w:val="22"/>
        </w:rPr>
        <w:t xml:space="preserve">, </w:t>
      </w:r>
      <w:r>
        <w:rPr>
          <w:rFonts w:ascii="Arial" w:eastAsia="Arial" w:hAnsi="Arial" w:cs="Arial"/>
          <w:b/>
          <w:color w:val="000000"/>
          <w:sz w:val="22"/>
          <w:szCs w:val="22"/>
        </w:rPr>
        <w:t>Berg S</w:t>
      </w:r>
      <w:r>
        <w:rPr>
          <w:rFonts w:ascii="Arial" w:eastAsia="Arial" w:hAnsi="Arial" w:cs="Arial"/>
          <w:color w:val="000000"/>
          <w:sz w:val="22"/>
          <w:szCs w:val="22"/>
        </w:rPr>
        <w:t xml:space="preserve">, </w:t>
      </w:r>
      <w:r>
        <w:rPr>
          <w:rFonts w:ascii="Arial" w:eastAsia="Arial" w:hAnsi="Arial" w:cs="Arial"/>
          <w:b/>
          <w:color w:val="000000"/>
          <w:sz w:val="22"/>
          <w:szCs w:val="22"/>
        </w:rPr>
        <w:t>Smith NJ</w:t>
      </w:r>
      <w:r>
        <w:rPr>
          <w:rFonts w:ascii="Arial" w:eastAsia="Arial" w:hAnsi="Arial" w:cs="Arial"/>
          <w:color w:val="000000"/>
          <w:sz w:val="22"/>
          <w:szCs w:val="22"/>
        </w:rPr>
        <w:t xml:space="preserve">, </w:t>
      </w:r>
      <w:r>
        <w:rPr>
          <w:rFonts w:ascii="Arial" w:eastAsia="Arial" w:hAnsi="Arial" w:cs="Arial"/>
          <w:b/>
          <w:color w:val="000000"/>
          <w:sz w:val="22"/>
          <w:szCs w:val="22"/>
        </w:rPr>
        <w:t>Kern R</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Picus</w:t>
      </w:r>
      <w:proofErr w:type="spellEnd"/>
      <w:r>
        <w:rPr>
          <w:rFonts w:ascii="Arial" w:eastAsia="Arial" w:hAnsi="Arial" w:cs="Arial"/>
          <w:b/>
          <w:color w:val="000000"/>
          <w:sz w:val="22"/>
          <w:szCs w:val="22"/>
        </w:rPr>
        <w:t xml:space="preserve"> M</w:t>
      </w:r>
      <w:r>
        <w:rPr>
          <w:rFonts w:ascii="Arial" w:eastAsia="Arial" w:hAnsi="Arial" w:cs="Arial"/>
          <w:color w:val="000000"/>
          <w:sz w:val="22"/>
          <w:szCs w:val="22"/>
        </w:rPr>
        <w:t xml:space="preserve">, </w:t>
      </w:r>
      <w:r>
        <w:rPr>
          <w:rFonts w:ascii="Arial" w:eastAsia="Arial" w:hAnsi="Arial" w:cs="Arial"/>
          <w:b/>
          <w:color w:val="000000"/>
          <w:sz w:val="22"/>
          <w:szCs w:val="22"/>
        </w:rPr>
        <w:t>Hoyer S</w:t>
      </w:r>
      <w:r>
        <w:rPr>
          <w:rFonts w:ascii="Arial" w:eastAsia="Arial" w:hAnsi="Arial" w:cs="Arial"/>
          <w:color w:val="000000"/>
          <w:sz w:val="22"/>
          <w:szCs w:val="22"/>
        </w:rPr>
        <w:t xml:space="preserve">, </w:t>
      </w:r>
      <w:r>
        <w:rPr>
          <w:rFonts w:ascii="Arial" w:eastAsia="Arial" w:hAnsi="Arial" w:cs="Arial"/>
          <w:b/>
          <w:color w:val="000000"/>
          <w:sz w:val="22"/>
          <w:szCs w:val="22"/>
        </w:rPr>
        <w:t xml:space="preserve">van </w:t>
      </w:r>
      <w:proofErr w:type="spellStart"/>
      <w:r>
        <w:rPr>
          <w:rFonts w:ascii="Arial" w:eastAsia="Arial" w:hAnsi="Arial" w:cs="Arial"/>
          <w:b/>
          <w:color w:val="000000"/>
          <w:sz w:val="22"/>
          <w:szCs w:val="22"/>
        </w:rPr>
        <w:t>Kerkwijk</w:t>
      </w:r>
      <w:proofErr w:type="spellEnd"/>
      <w:r>
        <w:rPr>
          <w:rFonts w:ascii="Arial" w:eastAsia="Arial" w:hAnsi="Arial" w:cs="Arial"/>
          <w:b/>
          <w:color w:val="000000"/>
          <w:sz w:val="22"/>
          <w:szCs w:val="22"/>
        </w:rPr>
        <w:t xml:space="preserve"> MH</w:t>
      </w:r>
      <w:r>
        <w:rPr>
          <w:rFonts w:ascii="Arial" w:eastAsia="Arial" w:hAnsi="Arial" w:cs="Arial"/>
          <w:color w:val="000000"/>
          <w:sz w:val="22"/>
          <w:szCs w:val="22"/>
        </w:rPr>
        <w:t xml:space="preserve">, </w:t>
      </w:r>
      <w:r>
        <w:rPr>
          <w:rFonts w:ascii="Arial" w:eastAsia="Arial" w:hAnsi="Arial" w:cs="Arial"/>
          <w:b/>
          <w:color w:val="000000"/>
          <w:sz w:val="22"/>
          <w:szCs w:val="22"/>
        </w:rPr>
        <w:t>Brett M</w:t>
      </w:r>
      <w:r>
        <w:rPr>
          <w:rFonts w:ascii="Arial" w:eastAsia="Arial" w:hAnsi="Arial" w:cs="Arial"/>
          <w:color w:val="000000"/>
          <w:sz w:val="22"/>
          <w:szCs w:val="22"/>
        </w:rPr>
        <w:t xml:space="preserve">, </w:t>
      </w:r>
      <w:r>
        <w:rPr>
          <w:rFonts w:ascii="Arial" w:eastAsia="Arial" w:hAnsi="Arial" w:cs="Arial"/>
          <w:b/>
          <w:color w:val="000000"/>
          <w:sz w:val="22"/>
          <w:szCs w:val="22"/>
        </w:rPr>
        <w:t>Haldane A</w:t>
      </w:r>
      <w:r>
        <w:rPr>
          <w:rFonts w:ascii="Arial" w:eastAsia="Arial" w:hAnsi="Arial" w:cs="Arial"/>
          <w:color w:val="000000"/>
          <w:sz w:val="22"/>
          <w:szCs w:val="22"/>
        </w:rPr>
        <w:t xml:space="preserve">, </w:t>
      </w:r>
      <w:r>
        <w:rPr>
          <w:rFonts w:ascii="Arial" w:eastAsia="Arial" w:hAnsi="Arial" w:cs="Arial"/>
          <w:b/>
          <w:color w:val="000000"/>
          <w:sz w:val="22"/>
          <w:szCs w:val="22"/>
        </w:rPr>
        <w:t>del Río JF</w:t>
      </w:r>
      <w:r>
        <w:rPr>
          <w:rFonts w:ascii="Arial" w:eastAsia="Arial" w:hAnsi="Arial" w:cs="Arial"/>
          <w:color w:val="000000"/>
          <w:sz w:val="22"/>
          <w:szCs w:val="22"/>
        </w:rPr>
        <w:t xml:space="preserve">, </w:t>
      </w:r>
      <w:r>
        <w:rPr>
          <w:rFonts w:ascii="Arial" w:eastAsia="Arial" w:hAnsi="Arial" w:cs="Arial"/>
          <w:b/>
          <w:color w:val="000000"/>
          <w:sz w:val="22"/>
          <w:szCs w:val="22"/>
        </w:rPr>
        <w:t>Wiebe M</w:t>
      </w:r>
      <w:r>
        <w:rPr>
          <w:rFonts w:ascii="Arial" w:eastAsia="Arial" w:hAnsi="Arial" w:cs="Arial"/>
          <w:color w:val="000000"/>
          <w:sz w:val="22"/>
          <w:szCs w:val="22"/>
        </w:rPr>
        <w:t xml:space="preserve">, </w:t>
      </w:r>
      <w:r>
        <w:rPr>
          <w:rFonts w:ascii="Arial" w:eastAsia="Arial" w:hAnsi="Arial" w:cs="Arial"/>
          <w:b/>
          <w:color w:val="000000"/>
          <w:sz w:val="22"/>
          <w:szCs w:val="22"/>
        </w:rPr>
        <w:t>Peterson P</w:t>
      </w:r>
      <w:r>
        <w:rPr>
          <w:rFonts w:ascii="Arial" w:eastAsia="Arial" w:hAnsi="Arial" w:cs="Arial"/>
          <w:color w:val="000000"/>
          <w:sz w:val="22"/>
          <w:szCs w:val="22"/>
        </w:rPr>
        <w:t xml:space="preserve">, </w:t>
      </w:r>
      <w:r>
        <w:rPr>
          <w:rFonts w:ascii="Arial" w:eastAsia="Arial" w:hAnsi="Arial" w:cs="Arial"/>
          <w:b/>
          <w:color w:val="000000"/>
          <w:sz w:val="22"/>
          <w:szCs w:val="22"/>
        </w:rPr>
        <w:t>Gérard-Marchant P</w:t>
      </w:r>
      <w:r>
        <w:rPr>
          <w:rFonts w:ascii="Arial" w:eastAsia="Arial" w:hAnsi="Arial" w:cs="Arial"/>
          <w:color w:val="000000"/>
          <w:sz w:val="22"/>
          <w:szCs w:val="22"/>
        </w:rPr>
        <w:t xml:space="preserve">, </w:t>
      </w:r>
      <w:r>
        <w:rPr>
          <w:rFonts w:ascii="Arial" w:eastAsia="Arial" w:hAnsi="Arial" w:cs="Arial"/>
          <w:b/>
          <w:color w:val="000000"/>
          <w:sz w:val="22"/>
          <w:szCs w:val="22"/>
        </w:rPr>
        <w:t>Sheppard K</w:t>
      </w:r>
      <w:r>
        <w:rPr>
          <w:rFonts w:ascii="Arial" w:eastAsia="Arial" w:hAnsi="Arial" w:cs="Arial"/>
          <w:color w:val="000000"/>
          <w:sz w:val="22"/>
          <w:szCs w:val="22"/>
        </w:rPr>
        <w:t xml:space="preserve">, </w:t>
      </w:r>
      <w:r>
        <w:rPr>
          <w:rFonts w:ascii="Arial" w:eastAsia="Arial" w:hAnsi="Arial" w:cs="Arial"/>
          <w:b/>
          <w:color w:val="000000"/>
          <w:sz w:val="22"/>
          <w:szCs w:val="22"/>
        </w:rPr>
        <w:t>Reddy T</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Weckesser</w:t>
      </w:r>
      <w:proofErr w:type="spellEnd"/>
      <w:r>
        <w:rPr>
          <w:rFonts w:ascii="Arial" w:eastAsia="Arial" w:hAnsi="Arial" w:cs="Arial"/>
          <w:b/>
          <w:color w:val="000000"/>
          <w:sz w:val="22"/>
          <w:szCs w:val="22"/>
        </w:rPr>
        <w:t xml:space="preserve"> W</w:t>
      </w:r>
      <w:r>
        <w:rPr>
          <w:rFonts w:ascii="Arial" w:eastAsia="Arial" w:hAnsi="Arial" w:cs="Arial"/>
          <w:color w:val="000000"/>
          <w:sz w:val="22"/>
          <w:szCs w:val="22"/>
        </w:rPr>
        <w:t xml:space="preserve">, </w:t>
      </w:r>
      <w:r>
        <w:rPr>
          <w:rFonts w:ascii="Arial" w:eastAsia="Arial" w:hAnsi="Arial" w:cs="Arial"/>
          <w:b/>
          <w:color w:val="000000"/>
          <w:sz w:val="22"/>
          <w:szCs w:val="22"/>
        </w:rPr>
        <w:t>Abbasi H</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Gohlke</w:t>
      </w:r>
      <w:proofErr w:type="spellEnd"/>
      <w:r>
        <w:rPr>
          <w:rFonts w:ascii="Arial" w:eastAsia="Arial" w:hAnsi="Arial" w:cs="Arial"/>
          <w:b/>
          <w:color w:val="000000"/>
          <w:sz w:val="22"/>
          <w:szCs w:val="22"/>
        </w:rPr>
        <w:t xml:space="preserve"> C</w:t>
      </w:r>
      <w:r>
        <w:rPr>
          <w:rFonts w:ascii="Arial" w:eastAsia="Arial" w:hAnsi="Arial" w:cs="Arial"/>
          <w:color w:val="000000"/>
          <w:sz w:val="22"/>
          <w:szCs w:val="22"/>
        </w:rPr>
        <w:t xml:space="preserve">, </w:t>
      </w:r>
      <w:r>
        <w:rPr>
          <w:rFonts w:ascii="Arial" w:eastAsia="Arial" w:hAnsi="Arial" w:cs="Arial"/>
          <w:b/>
          <w:color w:val="000000"/>
          <w:sz w:val="22"/>
          <w:szCs w:val="22"/>
        </w:rPr>
        <w:t>Oliphant TE</w:t>
      </w:r>
      <w:r>
        <w:rPr>
          <w:rFonts w:ascii="Arial" w:eastAsia="Arial" w:hAnsi="Arial" w:cs="Arial"/>
          <w:color w:val="000000"/>
          <w:sz w:val="22"/>
          <w:szCs w:val="22"/>
        </w:rPr>
        <w:t xml:space="preserve">. Array programming with NumPy. </w:t>
      </w:r>
      <w:r>
        <w:rPr>
          <w:rFonts w:ascii="Arial" w:eastAsia="Arial" w:hAnsi="Arial" w:cs="Arial"/>
          <w:i/>
          <w:color w:val="000000"/>
          <w:sz w:val="22"/>
          <w:szCs w:val="22"/>
        </w:rPr>
        <w:t>Nature</w:t>
      </w:r>
      <w:r>
        <w:rPr>
          <w:rFonts w:ascii="Arial" w:eastAsia="Arial" w:hAnsi="Arial" w:cs="Arial"/>
          <w:color w:val="000000"/>
          <w:sz w:val="22"/>
          <w:szCs w:val="22"/>
        </w:rPr>
        <w:t xml:space="preserve"> 585: 357–362, 2020.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10.1038/s41586-020-2649-2.</w:t>
      </w:r>
    </w:p>
    <w:p w14:paraId="00000062"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26. </w:t>
      </w:r>
      <w:r>
        <w:rPr>
          <w:rFonts w:ascii="Arial" w:eastAsia="Arial" w:hAnsi="Arial" w:cs="Arial"/>
          <w:color w:val="000000"/>
          <w:sz w:val="22"/>
          <w:szCs w:val="22"/>
        </w:rPr>
        <w:tab/>
      </w:r>
      <w:r>
        <w:rPr>
          <w:rFonts w:ascii="Arial" w:eastAsia="Arial" w:hAnsi="Arial" w:cs="Arial"/>
          <w:b/>
          <w:color w:val="000000"/>
          <w:sz w:val="22"/>
          <w:szCs w:val="22"/>
        </w:rPr>
        <w:t xml:space="preserve">The </w:t>
      </w:r>
      <w:proofErr w:type="gramStart"/>
      <w:r>
        <w:rPr>
          <w:rFonts w:ascii="Arial" w:eastAsia="Arial" w:hAnsi="Arial" w:cs="Arial"/>
          <w:b/>
          <w:color w:val="000000"/>
          <w:sz w:val="22"/>
          <w:szCs w:val="22"/>
        </w:rPr>
        <w:t>pandas</w:t>
      </w:r>
      <w:proofErr w:type="gramEnd"/>
      <w:r>
        <w:rPr>
          <w:rFonts w:ascii="Arial" w:eastAsia="Arial" w:hAnsi="Arial" w:cs="Arial"/>
          <w:b/>
          <w:color w:val="000000"/>
          <w:sz w:val="22"/>
          <w:szCs w:val="22"/>
        </w:rPr>
        <w:t xml:space="preserve"> development team</w:t>
      </w:r>
      <w:r>
        <w:rPr>
          <w:rFonts w:ascii="Arial" w:eastAsia="Arial" w:hAnsi="Arial" w:cs="Arial"/>
          <w:color w:val="000000"/>
          <w:sz w:val="22"/>
          <w:szCs w:val="22"/>
        </w:rPr>
        <w:t>. pandas-dev/padas: Pandas [Online]. 2023. https://doi.org/10.5281/zenodo.3509134.</w:t>
      </w:r>
    </w:p>
    <w:p w14:paraId="00000063"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27. </w:t>
      </w:r>
      <w:r>
        <w:rPr>
          <w:rFonts w:ascii="Arial" w:eastAsia="Arial" w:hAnsi="Arial" w:cs="Arial"/>
          <w:color w:val="000000"/>
          <w:sz w:val="22"/>
          <w:szCs w:val="22"/>
        </w:rPr>
        <w:tab/>
      </w:r>
      <w:r>
        <w:rPr>
          <w:rFonts w:ascii="Arial" w:eastAsia="Arial" w:hAnsi="Arial" w:cs="Arial"/>
          <w:b/>
          <w:color w:val="000000"/>
          <w:sz w:val="22"/>
          <w:szCs w:val="22"/>
        </w:rPr>
        <w:t>McKinney W</w:t>
      </w:r>
      <w:r>
        <w:rPr>
          <w:rFonts w:ascii="Arial" w:eastAsia="Arial" w:hAnsi="Arial" w:cs="Arial"/>
          <w:color w:val="000000"/>
          <w:sz w:val="22"/>
          <w:szCs w:val="22"/>
        </w:rPr>
        <w:t>. Data Structures for Statistical Computing in Python. Proceedings of the 9th Python in Science Conference, p. 56–61.</w:t>
      </w:r>
    </w:p>
    <w:p w14:paraId="00000064"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28. </w:t>
      </w:r>
      <w:r>
        <w:rPr>
          <w:rFonts w:ascii="Arial" w:eastAsia="Arial" w:hAnsi="Arial" w:cs="Arial"/>
          <w:color w:val="000000"/>
          <w:sz w:val="22"/>
          <w:szCs w:val="22"/>
        </w:rPr>
        <w:tab/>
      </w:r>
      <w:r>
        <w:rPr>
          <w:rFonts w:ascii="Arial" w:eastAsia="Arial" w:hAnsi="Arial" w:cs="Arial"/>
          <w:b/>
          <w:color w:val="000000"/>
          <w:sz w:val="22"/>
          <w:szCs w:val="22"/>
        </w:rPr>
        <w:t>Waskom ML</w:t>
      </w:r>
      <w:r>
        <w:rPr>
          <w:rFonts w:ascii="Arial" w:eastAsia="Arial" w:hAnsi="Arial" w:cs="Arial"/>
          <w:color w:val="000000"/>
          <w:sz w:val="22"/>
          <w:szCs w:val="22"/>
        </w:rPr>
        <w:t xml:space="preserve">. seaborn: statistical data visualization. </w:t>
      </w:r>
      <w:r>
        <w:rPr>
          <w:rFonts w:ascii="Arial" w:eastAsia="Arial" w:hAnsi="Arial" w:cs="Arial"/>
          <w:i/>
          <w:color w:val="000000"/>
          <w:sz w:val="22"/>
          <w:szCs w:val="22"/>
        </w:rPr>
        <w:t xml:space="preserve">Journal of </w:t>
      </w:r>
      <w:proofErr w:type="gramStart"/>
      <w:r>
        <w:rPr>
          <w:rFonts w:ascii="Arial" w:eastAsia="Arial" w:hAnsi="Arial" w:cs="Arial"/>
          <w:i/>
          <w:color w:val="000000"/>
          <w:sz w:val="22"/>
          <w:szCs w:val="22"/>
        </w:rPr>
        <w:t>Open Source</w:t>
      </w:r>
      <w:proofErr w:type="gramEnd"/>
      <w:r>
        <w:rPr>
          <w:rFonts w:ascii="Arial" w:eastAsia="Arial" w:hAnsi="Arial" w:cs="Arial"/>
          <w:i/>
          <w:color w:val="000000"/>
          <w:sz w:val="22"/>
          <w:szCs w:val="22"/>
        </w:rPr>
        <w:t xml:space="preserve"> Software</w:t>
      </w:r>
      <w:r>
        <w:rPr>
          <w:rFonts w:ascii="Arial" w:eastAsia="Arial" w:hAnsi="Arial" w:cs="Arial"/>
          <w:color w:val="000000"/>
          <w:sz w:val="22"/>
          <w:szCs w:val="22"/>
        </w:rPr>
        <w:t xml:space="preserve"> 6: 3021, 2021.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10.21105/joss.03021.</w:t>
      </w:r>
    </w:p>
    <w:p w14:paraId="00000065"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29. </w:t>
      </w:r>
      <w:r>
        <w:rPr>
          <w:rFonts w:ascii="Arial" w:eastAsia="Arial" w:hAnsi="Arial" w:cs="Arial"/>
          <w:color w:val="000000"/>
          <w:sz w:val="22"/>
          <w:szCs w:val="22"/>
        </w:rPr>
        <w:tab/>
      </w:r>
      <w:proofErr w:type="spellStart"/>
      <w:r>
        <w:rPr>
          <w:rFonts w:ascii="Arial" w:eastAsia="Arial" w:hAnsi="Arial" w:cs="Arial"/>
          <w:b/>
          <w:color w:val="000000"/>
          <w:sz w:val="22"/>
          <w:szCs w:val="22"/>
        </w:rPr>
        <w:t>Vallat</w:t>
      </w:r>
      <w:proofErr w:type="spellEnd"/>
      <w:r>
        <w:rPr>
          <w:rFonts w:ascii="Arial" w:eastAsia="Arial" w:hAnsi="Arial" w:cs="Arial"/>
          <w:b/>
          <w:color w:val="000000"/>
          <w:sz w:val="22"/>
          <w:szCs w:val="22"/>
        </w:rPr>
        <w:t xml:space="preserve"> R</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Pingouin</w:t>
      </w:r>
      <w:proofErr w:type="spellEnd"/>
      <w:r>
        <w:rPr>
          <w:rFonts w:ascii="Arial" w:eastAsia="Arial" w:hAnsi="Arial" w:cs="Arial"/>
          <w:color w:val="000000"/>
          <w:sz w:val="22"/>
          <w:szCs w:val="22"/>
        </w:rPr>
        <w:t xml:space="preserve">: statistics in Python. </w:t>
      </w:r>
      <w:r>
        <w:rPr>
          <w:rFonts w:ascii="Arial" w:eastAsia="Arial" w:hAnsi="Arial" w:cs="Arial"/>
          <w:i/>
          <w:color w:val="000000"/>
          <w:sz w:val="22"/>
          <w:szCs w:val="22"/>
        </w:rPr>
        <w:t xml:space="preserve">Journal of </w:t>
      </w:r>
      <w:proofErr w:type="gramStart"/>
      <w:r>
        <w:rPr>
          <w:rFonts w:ascii="Arial" w:eastAsia="Arial" w:hAnsi="Arial" w:cs="Arial"/>
          <w:i/>
          <w:color w:val="000000"/>
          <w:sz w:val="22"/>
          <w:szCs w:val="22"/>
        </w:rPr>
        <w:t>Open Source</w:t>
      </w:r>
      <w:proofErr w:type="gramEnd"/>
      <w:r>
        <w:rPr>
          <w:rFonts w:ascii="Arial" w:eastAsia="Arial" w:hAnsi="Arial" w:cs="Arial"/>
          <w:i/>
          <w:color w:val="000000"/>
          <w:sz w:val="22"/>
          <w:szCs w:val="22"/>
        </w:rPr>
        <w:t xml:space="preserve"> Software</w:t>
      </w:r>
      <w:r>
        <w:rPr>
          <w:rFonts w:ascii="Arial" w:eastAsia="Arial" w:hAnsi="Arial" w:cs="Arial"/>
          <w:color w:val="000000"/>
          <w:sz w:val="22"/>
          <w:szCs w:val="22"/>
        </w:rPr>
        <w:t xml:space="preserve"> 3: 1026, 2018.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10.21105/joss.01026.</w:t>
      </w:r>
    </w:p>
    <w:p w14:paraId="00000066"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30. </w:t>
      </w:r>
      <w:r>
        <w:rPr>
          <w:rFonts w:ascii="Arial" w:eastAsia="Arial" w:hAnsi="Arial" w:cs="Arial"/>
          <w:color w:val="000000"/>
          <w:sz w:val="22"/>
          <w:szCs w:val="22"/>
        </w:rPr>
        <w:tab/>
      </w:r>
      <w:proofErr w:type="spellStart"/>
      <w:r>
        <w:rPr>
          <w:rFonts w:ascii="Arial" w:eastAsia="Arial" w:hAnsi="Arial" w:cs="Arial"/>
          <w:b/>
          <w:color w:val="000000"/>
          <w:sz w:val="22"/>
          <w:szCs w:val="22"/>
        </w:rPr>
        <w:t>Seabold</w:t>
      </w:r>
      <w:proofErr w:type="spellEnd"/>
      <w:r>
        <w:rPr>
          <w:rFonts w:ascii="Arial" w:eastAsia="Arial" w:hAnsi="Arial" w:cs="Arial"/>
          <w:b/>
          <w:color w:val="000000"/>
          <w:sz w:val="22"/>
          <w:szCs w:val="22"/>
        </w:rPr>
        <w:t xml:space="preserve"> S</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Perktold</w:t>
      </w:r>
      <w:proofErr w:type="spellEnd"/>
      <w:r>
        <w:rPr>
          <w:rFonts w:ascii="Arial" w:eastAsia="Arial" w:hAnsi="Arial" w:cs="Arial"/>
          <w:b/>
          <w:color w:val="000000"/>
          <w:sz w:val="22"/>
          <w:szCs w:val="22"/>
        </w:rPr>
        <w:t xml:space="preserve"> J</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Statsmodels</w:t>
      </w:r>
      <w:proofErr w:type="spellEnd"/>
      <w:r>
        <w:rPr>
          <w:rFonts w:ascii="Arial" w:eastAsia="Arial" w:hAnsi="Arial" w:cs="Arial"/>
          <w:color w:val="000000"/>
          <w:sz w:val="22"/>
          <w:szCs w:val="22"/>
        </w:rPr>
        <w:t>: Econometric and Statistical Modeling with Python. Python in Science Conference, p. 92–96.</w:t>
      </w:r>
    </w:p>
    <w:p w14:paraId="00000067" w14:textId="77777777"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31. </w:t>
      </w:r>
      <w:r>
        <w:rPr>
          <w:rFonts w:ascii="Arial" w:eastAsia="Arial" w:hAnsi="Arial" w:cs="Arial"/>
          <w:color w:val="000000"/>
          <w:sz w:val="22"/>
          <w:szCs w:val="22"/>
        </w:rPr>
        <w:tab/>
      </w:r>
      <w:proofErr w:type="spellStart"/>
      <w:r>
        <w:rPr>
          <w:rFonts w:ascii="Arial" w:eastAsia="Arial" w:hAnsi="Arial" w:cs="Arial"/>
          <w:b/>
          <w:color w:val="000000"/>
          <w:sz w:val="22"/>
          <w:szCs w:val="22"/>
        </w:rPr>
        <w:t>Pedregosa</w:t>
      </w:r>
      <w:proofErr w:type="spellEnd"/>
      <w:r>
        <w:rPr>
          <w:rFonts w:ascii="Arial" w:eastAsia="Arial" w:hAnsi="Arial" w:cs="Arial"/>
          <w:b/>
          <w:color w:val="000000"/>
          <w:sz w:val="22"/>
          <w:szCs w:val="22"/>
        </w:rPr>
        <w:t xml:space="preserve"> F</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Varoquaux</w:t>
      </w:r>
      <w:proofErr w:type="spellEnd"/>
      <w:r>
        <w:rPr>
          <w:rFonts w:ascii="Arial" w:eastAsia="Arial" w:hAnsi="Arial" w:cs="Arial"/>
          <w:b/>
          <w:color w:val="000000"/>
          <w:sz w:val="22"/>
          <w:szCs w:val="22"/>
        </w:rPr>
        <w:t xml:space="preserve"> G</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Gramfort</w:t>
      </w:r>
      <w:proofErr w:type="spellEnd"/>
      <w:r>
        <w:rPr>
          <w:rFonts w:ascii="Arial" w:eastAsia="Arial" w:hAnsi="Arial" w:cs="Arial"/>
          <w:b/>
          <w:color w:val="000000"/>
          <w:sz w:val="22"/>
          <w:szCs w:val="22"/>
        </w:rPr>
        <w:t xml:space="preserve"> A</w:t>
      </w:r>
      <w:r>
        <w:rPr>
          <w:rFonts w:ascii="Arial" w:eastAsia="Arial" w:hAnsi="Arial" w:cs="Arial"/>
          <w:color w:val="000000"/>
          <w:sz w:val="22"/>
          <w:szCs w:val="22"/>
        </w:rPr>
        <w:t xml:space="preserve">, </w:t>
      </w:r>
      <w:r>
        <w:rPr>
          <w:rFonts w:ascii="Arial" w:eastAsia="Arial" w:hAnsi="Arial" w:cs="Arial"/>
          <w:b/>
          <w:color w:val="000000"/>
          <w:sz w:val="22"/>
          <w:szCs w:val="22"/>
        </w:rPr>
        <w:t>Michel V</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Thirion</w:t>
      </w:r>
      <w:proofErr w:type="spellEnd"/>
      <w:r>
        <w:rPr>
          <w:rFonts w:ascii="Arial" w:eastAsia="Arial" w:hAnsi="Arial" w:cs="Arial"/>
          <w:b/>
          <w:color w:val="000000"/>
          <w:sz w:val="22"/>
          <w:szCs w:val="22"/>
        </w:rPr>
        <w:t xml:space="preserve"> B</w:t>
      </w:r>
      <w:r>
        <w:rPr>
          <w:rFonts w:ascii="Arial" w:eastAsia="Arial" w:hAnsi="Arial" w:cs="Arial"/>
          <w:color w:val="000000"/>
          <w:sz w:val="22"/>
          <w:szCs w:val="22"/>
        </w:rPr>
        <w:t xml:space="preserve">, </w:t>
      </w:r>
      <w:r>
        <w:rPr>
          <w:rFonts w:ascii="Arial" w:eastAsia="Arial" w:hAnsi="Arial" w:cs="Arial"/>
          <w:b/>
          <w:color w:val="000000"/>
          <w:sz w:val="22"/>
          <w:szCs w:val="22"/>
        </w:rPr>
        <w:t>Grisel O</w:t>
      </w:r>
      <w:r>
        <w:rPr>
          <w:rFonts w:ascii="Arial" w:eastAsia="Arial" w:hAnsi="Arial" w:cs="Arial"/>
          <w:color w:val="000000"/>
          <w:sz w:val="22"/>
          <w:szCs w:val="22"/>
        </w:rPr>
        <w:t xml:space="preserve">, </w:t>
      </w:r>
      <w:r>
        <w:rPr>
          <w:rFonts w:ascii="Arial" w:eastAsia="Arial" w:hAnsi="Arial" w:cs="Arial"/>
          <w:b/>
          <w:color w:val="000000"/>
          <w:sz w:val="22"/>
          <w:szCs w:val="22"/>
        </w:rPr>
        <w:t>Blondel M</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Prettenhofer</w:t>
      </w:r>
      <w:proofErr w:type="spellEnd"/>
      <w:r>
        <w:rPr>
          <w:rFonts w:ascii="Arial" w:eastAsia="Arial" w:hAnsi="Arial" w:cs="Arial"/>
          <w:b/>
          <w:color w:val="000000"/>
          <w:sz w:val="22"/>
          <w:szCs w:val="22"/>
        </w:rPr>
        <w:t xml:space="preserve"> P</w:t>
      </w:r>
      <w:r>
        <w:rPr>
          <w:rFonts w:ascii="Arial" w:eastAsia="Arial" w:hAnsi="Arial" w:cs="Arial"/>
          <w:color w:val="000000"/>
          <w:sz w:val="22"/>
          <w:szCs w:val="22"/>
        </w:rPr>
        <w:t xml:space="preserve">, </w:t>
      </w:r>
      <w:r>
        <w:rPr>
          <w:rFonts w:ascii="Arial" w:eastAsia="Arial" w:hAnsi="Arial" w:cs="Arial"/>
          <w:b/>
          <w:color w:val="000000"/>
          <w:sz w:val="22"/>
          <w:szCs w:val="22"/>
        </w:rPr>
        <w:t>Weiss R</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Dubourg</w:t>
      </w:r>
      <w:proofErr w:type="spellEnd"/>
      <w:r>
        <w:rPr>
          <w:rFonts w:ascii="Arial" w:eastAsia="Arial" w:hAnsi="Arial" w:cs="Arial"/>
          <w:b/>
          <w:color w:val="000000"/>
          <w:sz w:val="22"/>
          <w:szCs w:val="22"/>
        </w:rPr>
        <w:t xml:space="preserve"> V</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Vanderplas</w:t>
      </w:r>
      <w:proofErr w:type="spellEnd"/>
      <w:r>
        <w:rPr>
          <w:rFonts w:ascii="Arial" w:eastAsia="Arial" w:hAnsi="Arial" w:cs="Arial"/>
          <w:b/>
          <w:color w:val="000000"/>
          <w:sz w:val="22"/>
          <w:szCs w:val="22"/>
        </w:rPr>
        <w:t xml:space="preserve"> J</w:t>
      </w:r>
      <w:r>
        <w:rPr>
          <w:rFonts w:ascii="Arial" w:eastAsia="Arial" w:hAnsi="Arial" w:cs="Arial"/>
          <w:color w:val="000000"/>
          <w:sz w:val="22"/>
          <w:szCs w:val="22"/>
        </w:rPr>
        <w:t xml:space="preserve">, </w:t>
      </w:r>
      <w:r>
        <w:rPr>
          <w:rFonts w:ascii="Arial" w:eastAsia="Arial" w:hAnsi="Arial" w:cs="Arial"/>
          <w:b/>
          <w:color w:val="000000"/>
          <w:sz w:val="22"/>
          <w:szCs w:val="22"/>
        </w:rPr>
        <w:t>Passos A</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Cournapeau</w:t>
      </w:r>
      <w:proofErr w:type="spellEnd"/>
      <w:r>
        <w:rPr>
          <w:rFonts w:ascii="Arial" w:eastAsia="Arial" w:hAnsi="Arial" w:cs="Arial"/>
          <w:b/>
          <w:color w:val="000000"/>
          <w:sz w:val="22"/>
          <w:szCs w:val="22"/>
        </w:rPr>
        <w:t xml:space="preserve"> D</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Brucher</w:t>
      </w:r>
      <w:proofErr w:type="spellEnd"/>
      <w:r>
        <w:rPr>
          <w:rFonts w:ascii="Arial" w:eastAsia="Arial" w:hAnsi="Arial" w:cs="Arial"/>
          <w:b/>
          <w:color w:val="000000"/>
          <w:sz w:val="22"/>
          <w:szCs w:val="22"/>
        </w:rPr>
        <w:t xml:space="preserve"> M</w:t>
      </w:r>
      <w:r>
        <w:rPr>
          <w:rFonts w:ascii="Arial" w:eastAsia="Arial" w:hAnsi="Arial" w:cs="Arial"/>
          <w:color w:val="000000"/>
          <w:sz w:val="22"/>
          <w:szCs w:val="22"/>
        </w:rPr>
        <w:t xml:space="preserve">, </w:t>
      </w:r>
      <w:r>
        <w:rPr>
          <w:rFonts w:ascii="Arial" w:eastAsia="Arial" w:hAnsi="Arial" w:cs="Arial"/>
          <w:b/>
          <w:color w:val="000000"/>
          <w:sz w:val="22"/>
          <w:szCs w:val="22"/>
        </w:rPr>
        <w:t>Perrot M</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Duchesnay</w:t>
      </w:r>
      <w:proofErr w:type="spellEnd"/>
      <w:r>
        <w:rPr>
          <w:rFonts w:ascii="Arial" w:eastAsia="Arial" w:hAnsi="Arial" w:cs="Arial"/>
          <w:b/>
          <w:color w:val="000000"/>
          <w:sz w:val="22"/>
          <w:szCs w:val="22"/>
        </w:rPr>
        <w:t xml:space="preserve"> É</w:t>
      </w:r>
      <w:r>
        <w:rPr>
          <w:rFonts w:ascii="Arial" w:eastAsia="Arial" w:hAnsi="Arial" w:cs="Arial"/>
          <w:color w:val="000000"/>
          <w:sz w:val="22"/>
          <w:szCs w:val="22"/>
        </w:rPr>
        <w:t xml:space="preserve">. Scikit-learn: Machine Learning in Python. </w:t>
      </w:r>
      <w:r>
        <w:rPr>
          <w:rFonts w:ascii="Arial" w:eastAsia="Arial" w:hAnsi="Arial" w:cs="Arial"/>
          <w:i/>
          <w:color w:val="000000"/>
          <w:sz w:val="22"/>
          <w:szCs w:val="22"/>
        </w:rPr>
        <w:t>J Mach Learn Res</w:t>
      </w:r>
      <w:r>
        <w:rPr>
          <w:rFonts w:ascii="Arial" w:eastAsia="Arial" w:hAnsi="Arial" w:cs="Arial"/>
          <w:color w:val="000000"/>
          <w:sz w:val="22"/>
          <w:szCs w:val="22"/>
        </w:rPr>
        <w:t xml:space="preserve"> 12: 2825–2830, 2011.</w:t>
      </w:r>
    </w:p>
    <w:p w14:paraId="6CDBDB85" w14:textId="005F1E69" w:rsidR="00533B81"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32. </w:t>
      </w:r>
      <w:r>
        <w:rPr>
          <w:rFonts w:ascii="Arial" w:eastAsia="Arial" w:hAnsi="Arial" w:cs="Arial"/>
          <w:color w:val="000000"/>
          <w:sz w:val="22"/>
          <w:szCs w:val="22"/>
        </w:rPr>
        <w:tab/>
      </w:r>
      <w:r>
        <w:rPr>
          <w:rFonts w:ascii="Arial" w:eastAsia="Arial" w:hAnsi="Arial" w:cs="Arial"/>
          <w:b/>
          <w:color w:val="000000"/>
          <w:sz w:val="22"/>
          <w:szCs w:val="22"/>
        </w:rPr>
        <w:t>Hunter JD</w:t>
      </w:r>
      <w:r>
        <w:rPr>
          <w:rFonts w:ascii="Arial" w:eastAsia="Arial" w:hAnsi="Arial" w:cs="Arial"/>
          <w:color w:val="000000"/>
          <w:sz w:val="22"/>
          <w:szCs w:val="22"/>
        </w:rPr>
        <w:t xml:space="preserve">. Matplotlib: A 2D Graphics Environment. </w:t>
      </w:r>
      <w:r>
        <w:rPr>
          <w:rFonts w:ascii="Arial" w:eastAsia="Arial" w:hAnsi="Arial" w:cs="Arial"/>
          <w:i/>
          <w:color w:val="000000"/>
          <w:sz w:val="22"/>
          <w:szCs w:val="22"/>
        </w:rPr>
        <w:t>Computing in Science &amp; Engineering</w:t>
      </w:r>
      <w:r>
        <w:rPr>
          <w:rFonts w:ascii="Arial" w:eastAsia="Arial" w:hAnsi="Arial" w:cs="Arial"/>
          <w:color w:val="000000"/>
          <w:sz w:val="22"/>
          <w:szCs w:val="22"/>
        </w:rPr>
        <w:t xml:space="preserve"> 9: 90–95, 2007.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10.1109/MCSE.2007.55.</w:t>
      </w:r>
    </w:p>
    <w:p w14:paraId="0000006A" w14:textId="57DE56AB"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3</w:t>
      </w:r>
      <w:r w:rsidR="00533B81">
        <w:rPr>
          <w:rFonts w:ascii="Arial" w:eastAsia="Arial" w:hAnsi="Arial" w:cs="Arial"/>
          <w:color w:val="000000"/>
          <w:sz w:val="22"/>
          <w:szCs w:val="22"/>
        </w:rPr>
        <w:t>3</w:t>
      </w:r>
      <w:r>
        <w:rPr>
          <w:rFonts w:ascii="Arial" w:eastAsia="Arial" w:hAnsi="Arial" w:cs="Arial"/>
          <w:color w:val="000000"/>
          <w:sz w:val="22"/>
          <w:szCs w:val="22"/>
        </w:rPr>
        <w:t xml:space="preserve">. </w:t>
      </w:r>
      <w:r>
        <w:rPr>
          <w:rFonts w:ascii="Arial" w:eastAsia="Arial" w:hAnsi="Arial" w:cs="Arial"/>
          <w:color w:val="000000"/>
          <w:sz w:val="22"/>
          <w:szCs w:val="22"/>
        </w:rPr>
        <w:tab/>
      </w:r>
      <w:proofErr w:type="spellStart"/>
      <w:r>
        <w:rPr>
          <w:rFonts w:ascii="Arial" w:eastAsia="Arial" w:hAnsi="Arial" w:cs="Arial"/>
          <w:b/>
          <w:color w:val="000000"/>
          <w:sz w:val="22"/>
          <w:szCs w:val="22"/>
        </w:rPr>
        <w:t>Hentze</w:t>
      </w:r>
      <w:proofErr w:type="spellEnd"/>
      <w:r>
        <w:rPr>
          <w:rFonts w:ascii="Arial" w:eastAsia="Arial" w:hAnsi="Arial" w:cs="Arial"/>
          <w:b/>
          <w:color w:val="000000"/>
          <w:sz w:val="22"/>
          <w:szCs w:val="22"/>
        </w:rPr>
        <w:t xml:space="preserve"> MW</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Muckenthaler</w:t>
      </w:r>
      <w:proofErr w:type="spellEnd"/>
      <w:r>
        <w:rPr>
          <w:rFonts w:ascii="Arial" w:eastAsia="Arial" w:hAnsi="Arial" w:cs="Arial"/>
          <w:b/>
          <w:color w:val="000000"/>
          <w:sz w:val="22"/>
          <w:szCs w:val="22"/>
        </w:rPr>
        <w:t xml:space="preserve"> MU</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Galy</w:t>
      </w:r>
      <w:proofErr w:type="spellEnd"/>
      <w:r>
        <w:rPr>
          <w:rFonts w:ascii="Arial" w:eastAsia="Arial" w:hAnsi="Arial" w:cs="Arial"/>
          <w:b/>
          <w:color w:val="000000"/>
          <w:sz w:val="22"/>
          <w:szCs w:val="22"/>
        </w:rPr>
        <w:t xml:space="preserve"> B</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Camaschella</w:t>
      </w:r>
      <w:proofErr w:type="spellEnd"/>
      <w:r>
        <w:rPr>
          <w:rFonts w:ascii="Arial" w:eastAsia="Arial" w:hAnsi="Arial" w:cs="Arial"/>
          <w:b/>
          <w:color w:val="000000"/>
          <w:sz w:val="22"/>
          <w:szCs w:val="22"/>
        </w:rPr>
        <w:t xml:space="preserve"> C</w:t>
      </w:r>
      <w:r>
        <w:rPr>
          <w:rFonts w:ascii="Arial" w:eastAsia="Arial" w:hAnsi="Arial" w:cs="Arial"/>
          <w:color w:val="000000"/>
          <w:sz w:val="22"/>
          <w:szCs w:val="22"/>
        </w:rPr>
        <w:t xml:space="preserve">. Two to tango: regulation of Mammalian iron metabolism. </w:t>
      </w:r>
      <w:r>
        <w:rPr>
          <w:rFonts w:ascii="Arial" w:eastAsia="Arial" w:hAnsi="Arial" w:cs="Arial"/>
          <w:i/>
          <w:color w:val="000000"/>
          <w:sz w:val="22"/>
          <w:szCs w:val="22"/>
        </w:rPr>
        <w:t>Cell</w:t>
      </w:r>
      <w:r>
        <w:rPr>
          <w:rFonts w:ascii="Arial" w:eastAsia="Arial" w:hAnsi="Arial" w:cs="Arial"/>
          <w:color w:val="000000"/>
          <w:sz w:val="22"/>
          <w:szCs w:val="22"/>
        </w:rPr>
        <w:t xml:space="preserve"> 142: 24–38, 2010.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S0092-8674(10)00718-X [</w:t>
      </w:r>
      <w:proofErr w:type="spellStart"/>
      <w:r>
        <w:rPr>
          <w:rFonts w:ascii="Arial" w:eastAsia="Arial" w:hAnsi="Arial" w:cs="Arial"/>
          <w:color w:val="000000"/>
          <w:sz w:val="22"/>
          <w:szCs w:val="22"/>
        </w:rPr>
        <w:t>pii</w:t>
      </w:r>
      <w:proofErr w:type="spellEnd"/>
      <w:r>
        <w:rPr>
          <w:rFonts w:ascii="Arial" w:eastAsia="Arial" w:hAnsi="Arial" w:cs="Arial"/>
          <w:color w:val="000000"/>
          <w:sz w:val="22"/>
          <w:szCs w:val="22"/>
        </w:rPr>
        <w:t>] 10.1016/j.cell.2010.06.028.</w:t>
      </w:r>
    </w:p>
    <w:p w14:paraId="4385D64D" w14:textId="2DB73FED" w:rsidR="00E53D81" w:rsidRDefault="00E53D81" w:rsidP="00E53D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3</w:t>
      </w:r>
      <w:r>
        <w:rPr>
          <w:rFonts w:ascii="Arial" w:eastAsia="Arial" w:hAnsi="Arial" w:cs="Arial"/>
          <w:color w:val="000000"/>
          <w:sz w:val="22"/>
          <w:szCs w:val="22"/>
        </w:rPr>
        <w:t>4</w:t>
      </w:r>
      <w:r>
        <w:rPr>
          <w:rFonts w:ascii="Arial" w:eastAsia="Arial" w:hAnsi="Arial" w:cs="Arial"/>
          <w:color w:val="000000"/>
          <w:sz w:val="22"/>
          <w:szCs w:val="22"/>
        </w:rPr>
        <w:t xml:space="preserve">. </w:t>
      </w:r>
      <w:r>
        <w:rPr>
          <w:rFonts w:ascii="Arial" w:eastAsia="Arial" w:hAnsi="Arial" w:cs="Arial"/>
          <w:color w:val="000000"/>
          <w:sz w:val="22"/>
          <w:szCs w:val="22"/>
        </w:rPr>
        <w:tab/>
      </w:r>
      <w:proofErr w:type="spellStart"/>
      <w:r>
        <w:rPr>
          <w:rFonts w:ascii="Arial" w:eastAsia="Arial" w:hAnsi="Arial" w:cs="Arial"/>
          <w:b/>
          <w:color w:val="000000"/>
          <w:sz w:val="22"/>
          <w:szCs w:val="22"/>
        </w:rPr>
        <w:t>Princz</w:t>
      </w:r>
      <w:proofErr w:type="spellEnd"/>
      <w:r>
        <w:rPr>
          <w:rFonts w:ascii="Arial" w:eastAsia="Arial" w:hAnsi="Arial" w:cs="Arial"/>
          <w:b/>
          <w:color w:val="000000"/>
          <w:sz w:val="22"/>
          <w:szCs w:val="22"/>
        </w:rPr>
        <w:t xml:space="preserve"> A</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Kounakis</w:t>
      </w:r>
      <w:proofErr w:type="spellEnd"/>
      <w:r>
        <w:rPr>
          <w:rFonts w:ascii="Arial" w:eastAsia="Arial" w:hAnsi="Arial" w:cs="Arial"/>
          <w:b/>
          <w:color w:val="000000"/>
          <w:sz w:val="22"/>
          <w:szCs w:val="22"/>
        </w:rPr>
        <w:t xml:space="preserve"> K</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Tavernarakis</w:t>
      </w:r>
      <w:proofErr w:type="spellEnd"/>
      <w:r>
        <w:rPr>
          <w:rFonts w:ascii="Arial" w:eastAsia="Arial" w:hAnsi="Arial" w:cs="Arial"/>
          <w:b/>
          <w:color w:val="000000"/>
          <w:sz w:val="22"/>
          <w:szCs w:val="22"/>
        </w:rPr>
        <w:t xml:space="preserve"> N</w:t>
      </w:r>
      <w:r>
        <w:rPr>
          <w:rFonts w:ascii="Arial" w:eastAsia="Arial" w:hAnsi="Arial" w:cs="Arial"/>
          <w:color w:val="000000"/>
          <w:sz w:val="22"/>
          <w:szCs w:val="22"/>
        </w:rPr>
        <w:t xml:space="preserve">. Mitochondrial contributions to neuronal development and function. </w:t>
      </w:r>
      <w:r>
        <w:rPr>
          <w:rFonts w:ascii="Arial" w:eastAsia="Arial" w:hAnsi="Arial" w:cs="Arial"/>
          <w:i/>
          <w:color w:val="000000"/>
          <w:sz w:val="22"/>
          <w:szCs w:val="22"/>
        </w:rPr>
        <w:t>Biological Chemistry</w:t>
      </w:r>
      <w:r>
        <w:rPr>
          <w:rFonts w:ascii="Arial" w:eastAsia="Arial" w:hAnsi="Arial" w:cs="Arial"/>
          <w:color w:val="000000"/>
          <w:sz w:val="22"/>
          <w:szCs w:val="22"/>
        </w:rPr>
        <w:t xml:space="preserve"> 399: 723–739, 2018.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10.1515/hsz-2017-0333.</w:t>
      </w:r>
    </w:p>
    <w:p w14:paraId="007B1262" w14:textId="565D76AB" w:rsidR="00E53D81" w:rsidRDefault="00E53D81" w:rsidP="00E53D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3</w:t>
      </w:r>
      <w:r>
        <w:rPr>
          <w:rFonts w:ascii="Arial" w:eastAsia="Arial" w:hAnsi="Arial" w:cs="Arial"/>
          <w:color w:val="000000"/>
          <w:sz w:val="22"/>
          <w:szCs w:val="22"/>
        </w:rPr>
        <w:t>5</w:t>
      </w:r>
      <w:r>
        <w:rPr>
          <w:rFonts w:ascii="Arial" w:eastAsia="Arial" w:hAnsi="Arial" w:cs="Arial"/>
          <w:color w:val="000000"/>
          <w:sz w:val="22"/>
          <w:szCs w:val="22"/>
        </w:rPr>
        <w:t xml:space="preserve">. </w:t>
      </w:r>
      <w:r>
        <w:rPr>
          <w:rFonts w:ascii="Arial" w:eastAsia="Arial" w:hAnsi="Arial" w:cs="Arial"/>
          <w:color w:val="000000"/>
          <w:sz w:val="22"/>
          <w:szCs w:val="22"/>
        </w:rPr>
        <w:tab/>
      </w:r>
      <w:proofErr w:type="spellStart"/>
      <w:r>
        <w:rPr>
          <w:rFonts w:ascii="Arial" w:eastAsia="Arial" w:hAnsi="Arial" w:cs="Arial"/>
          <w:b/>
          <w:color w:val="000000"/>
          <w:sz w:val="22"/>
          <w:szCs w:val="22"/>
        </w:rPr>
        <w:t>Erecinska</w:t>
      </w:r>
      <w:proofErr w:type="spellEnd"/>
      <w:r>
        <w:rPr>
          <w:rFonts w:ascii="Arial" w:eastAsia="Arial" w:hAnsi="Arial" w:cs="Arial"/>
          <w:b/>
          <w:color w:val="000000"/>
          <w:sz w:val="22"/>
          <w:szCs w:val="22"/>
        </w:rPr>
        <w:t xml:space="preserve"> M</w:t>
      </w:r>
      <w:r>
        <w:rPr>
          <w:rFonts w:ascii="Arial" w:eastAsia="Arial" w:hAnsi="Arial" w:cs="Arial"/>
          <w:color w:val="000000"/>
          <w:sz w:val="22"/>
          <w:szCs w:val="22"/>
        </w:rPr>
        <w:t xml:space="preserve">, </w:t>
      </w:r>
      <w:r>
        <w:rPr>
          <w:rFonts w:ascii="Arial" w:eastAsia="Arial" w:hAnsi="Arial" w:cs="Arial"/>
          <w:b/>
          <w:color w:val="000000"/>
          <w:sz w:val="22"/>
          <w:szCs w:val="22"/>
        </w:rPr>
        <w:t>Cherian S</w:t>
      </w:r>
      <w:r>
        <w:rPr>
          <w:rFonts w:ascii="Arial" w:eastAsia="Arial" w:hAnsi="Arial" w:cs="Arial"/>
          <w:color w:val="000000"/>
          <w:sz w:val="22"/>
          <w:szCs w:val="22"/>
        </w:rPr>
        <w:t xml:space="preserve">, </w:t>
      </w:r>
      <w:r>
        <w:rPr>
          <w:rFonts w:ascii="Arial" w:eastAsia="Arial" w:hAnsi="Arial" w:cs="Arial"/>
          <w:b/>
          <w:color w:val="000000"/>
          <w:sz w:val="22"/>
          <w:szCs w:val="22"/>
        </w:rPr>
        <w:t>Silver IA</w:t>
      </w:r>
      <w:r>
        <w:rPr>
          <w:rFonts w:ascii="Arial" w:eastAsia="Arial" w:hAnsi="Arial" w:cs="Arial"/>
          <w:color w:val="000000"/>
          <w:sz w:val="22"/>
          <w:szCs w:val="22"/>
        </w:rPr>
        <w:t xml:space="preserve">. Energy metabolism in mammalian brain during development. </w:t>
      </w:r>
      <w:r>
        <w:rPr>
          <w:rFonts w:ascii="Arial" w:eastAsia="Arial" w:hAnsi="Arial" w:cs="Arial"/>
          <w:i/>
          <w:color w:val="000000"/>
          <w:sz w:val="22"/>
          <w:szCs w:val="22"/>
        </w:rPr>
        <w:t>Progress in Neurobiology</w:t>
      </w:r>
      <w:r>
        <w:rPr>
          <w:rFonts w:ascii="Arial" w:eastAsia="Arial" w:hAnsi="Arial" w:cs="Arial"/>
          <w:color w:val="000000"/>
          <w:sz w:val="22"/>
          <w:szCs w:val="22"/>
        </w:rPr>
        <w:t xml:space="preserve"> 73: 397–445, 2004.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10.1016/j.pneurobio.2004.06.003.</w:t>
      </w:r>
    </w:p>
    <w:p w14:paraId="69DCC8E1" w14:textId="008D3062" w:rsidR="00E53D81" w:rsidRDefault="00E53D81"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p>
    <w:p w14:paraId="0000006B" w14:textId="090E599E"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lastRenderedPageBreak/>
        <w:t>3</w:t>
      </w:r>
      <w:r w:rsidR="00E53D81">
        <w:rPr>
          <w:rFonts w:ascii="Arial" w:eastAsia="Arial" w:hAnsi="Arial" w:cs="Arial"/>
          <w:color w:val="000000"/>
          <w:sz w:val="22"/>
          <w:szCs w:val="22"/>
        </w:rPr>
        <w:t>6</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b/>
          <w:color w:val="000000"/>
          <w:sz w:val="22"/>
          <w:szCs w:val="22"/>
        </w:rPr>
        <w:t>Sinha RA</w:t>
      </w:r>
      <w:r>
        <w:rPr>
          <w:rFonts w:ascii="Arial" w:eastAsia="Arial" w:hAnsi="Arial" w:cs="Arial"/>
          <w:color w:val="000000"/>
          <w:sz w:val="22"/>
          <w:szCs w:val="22"/>
        </w:rPr>
        <w:t xml:space="preserve">, </w:t>
      </w:r>
      <w:r>
        <w:rPr>
          <w:rFonts w:ascii="Arial" w:eastAsia="Arial" w:hAnsi="Arial" w:cs="Arial"/>
          <w:b/>
          <w:color w:val="000000"/>
          <w:sz w:val="22"/>
          <w:szCs w:val="22"/>
        </w:rPr>
        <w:t>Pathak A</w:t>
      </w:r>
      <w:r>
        <w:rPr>
          <w:rFonts w:ascii="Arial" w:eastAsia="Arial" w:hAnsi="Arial" w:cs="Arial"/>
          <w:color w:val="000000"/>
          <w:sz w:val="22"/>
          <w:szCs w:val="22"/>
        </w:rPr>
        <w:t xml:space="preserve">, </w:t>
      </w:r>
      <w:r>
        <w:rPr>
          <w:rFonts w:ascii="Arial" w:eastAsia="Arial" w:hAnsi="Arial" w:cs="Arial"/>
          <w:b/>
          <w:color w:val="000000"/>
          <w:sz w:val="22"/>
          <w:szCs w:val="22"/>
        </w:rPr>
        <w:t>Mohan V</w:t>
      </w:r>
      <w:r>
        <w:rPr>
          <w:rFonts w:ascii="Arial" w:eastAsia="Arial" w:hAnsi="Arial" w:cs="Arial"/>
          <w:color w:val="000000"/>
          <w:sz w:val="22"/>
          <w:szCs w:val="22"/>
        </w:rPr>
        <w:t xml:space="preserve">, </w:t>
      </w:r>
      <w:r>
        <w:rPr>
          <w:rFonts w:ascii="Arial" w:eastAsia="Arial" w:hAnsi="Arial" w:cs="Arial"/>
          <w:b/>
          <w:color w:val="000000"/>
          <w:sz w:val="22"/>
          <w:szCs w:val="22"/>
        </w:rPr>
        <w:t>Babu S</w:t>
      </w:r>
      <w:r>
        <w:rPr>
          <w:rFonts w:ascii="Arial" w:eastAsia="Arial" w:hAnsi="Arial" w:cs="Arial"/>
          <w:color w:val="000000"/>
          <w:sz w:val="22"/>
          <w:szCs w:val="22"/>
        </w:rPr>
        <w:t xml:space="preserve">, </w:t>
      </w:r>
      <w:r>
        <w:rPr>
          <w:rFonts w:ascii="Arial" w:eastAsia="Arial" w:hAnsi="Arial" w:cs="Arial"/>
          <w:b/>
          <w:color w:val="000000"/>
          <w:sz w:val="22"/>
          <w:szCs w:val="22"/>
        </w:rPr>
        <w:t>Pal A</w:t>
      </w:r>
      <w:r>
        <w:rPr>
          <w:rFonts w:ascii="Arial" w:eastAsia="Arial" w:hAnsi="Arial" w:cs="Arial"/>
          <w:color w:val="000000"/>
          <w:sz w:val="22"/>
          <w:szCs w:val="22"/>
        </w:rPr>
        <w:t xml:space="preserve">, </w:t>
      </w:r>
      <w:r>
        <w:rPr>
          <w:rFonts w:ascii="Arial" w:eastAsia="Arial" w:hAnsi="Arial" w:cs="Arial"/>
          <w:b/>
          <w:color w:val="000000"/>
          <w:sz w:val="22"/>
          <w:szCs w:val="22"/>
        </w:rPr>
        <w:t>Khare D</w:t>
      </w:r>
      <w:r>
        <w:rPr>
          <w:rFonts w:ascii="Arial" w:eastAsia="Arial" w:hAnsi="Arial" w:cs="Arial"/>
          <w:color w:val="000000"/>
          <w:sz w:val="22"/>
          <w:szCs w:val="22"/>
        </w:rPr>
        <w:t xml:space="preserve">, </w:t>
      </w:r>
      <w:r>
        <w:rPr>
          <w:rFonts w:ascii="Arial" w:eastAsia="Arial" w:hAnsi="Arial" w:cs="Arial"/>
          <w:b/>
          <w:color w:val="000000"/>
          <w:sz w:val="22"/>
          <w:szCs w:val="22"/>
        </w:rPr>
        <w:t>Godbole MM</w:t>
      </w:r>
      <w:r>
        <w:rPr>
          <w:rFonts w:ascii="Arial" w:eastAsia="Arial" w:hAnsi="Arial" w:cs="Arial"/>
          <w:color w:val="000000"/>
          <w:sz w:val="22"/>
          <w:szCs w:val="22"/>
        </w:rPr>
        <w:t xml:space="preserve">. Evidence of a </w:t>
      </w:r>
      <w:proofErr w:type="spellStart"/>
      <w:r>
        <w:rPr>
          <w:rFonts w:ascii="Arial" w:eastAsia="Arial" w:hAnsi="Arial" w:cs="Arial"/>
          <w:color w:val="000000"/>
          <w:sz w:val="22"/>
          <w:szCs w:val="22"/>
        </w:rPr>
        <w:t>bigenomic</w:t>
      </w:r>
      <w:proofErr w:type="spellEnd"/>
      <w:r>
        <w:rPr>
          <w:rFonts w:ascii="Arial" w:eastAsia="Arial" w:hAnsi="Arial" w:cs="Arial"/>
          <w:color w:val="000000"/>
          <w:sz w:val="22"/>
          <w:szCs w:val="22"/>
        </w:rPr>
        <w:t xml:space="preserve"> regulation of mitochondrial gene expression by thyroid hormone during rat brain development. </w:t>
      </w:r>
      <w:r>
        <w:rPr>
          <w:rFonts w:ascii="Arial" w:eastAsia="Arial" w:hAnsi="Arial" w:cs="Arial"/>
          <w:i/>
          <w:color w:val="000000"/>
          <w:sz w:val="22"/>
          <w:szCs w:val="22"/>
        </w:rPr>
        <w:t>Biochemical and Biophysical Research Communications</w:t>
      </w:r>
      <w:r>
        <w:rPr>
          <w:rFonts w:ascii="Arial" w:eastAsia="Arial" w:hAnsi="Arial" w:cs="Arial"/>
          <w:color w:val="000000"/>
          <w:sz w:val="22"/>
          <w:szCs w:val="22"/>
        </w:rPr>
        <w:t xml:space="preserve"> 397: 548–552, 2010.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10.1016/j.bbrc.2010.05.154.</w:t>
      </w:r>
    </w:p>
    <w:p w14:paraId="0000006E" w14:textId="368BE54F"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3</w:t>
      </w:r>
      <w:r w:rsidR="00533B81">
        <w:rPr>
          <w:rFonts w:ascii="Arial" w:eastAsia="Arial" w:hAnsi="Arial" w:cs="Arial"/>
          <w:color w:val="000000"/>
          <w:sz w:val="22"/>
          <w:szCs w:val="22"/>
        </w:rPr>
        <w:t>7</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b/>
          <w:color w:val="000000"/>
          <w:sz w:val="22"/>
          <w:szCs w:val="22"/>
        </w:rPr>
        <w:t>Callahan LSN</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Thibert</w:t>
      </w:r>
      <w:proofErr w:type="spellEnd"/>
      <w:r>
        <w:rPr>
          <w:rFonts w:ascii="Arial" w:eastAsia="Arial" w:hAnsi="Arial" w:cs="Arial"/>
          <w:b/>
          <w:color w:val="000000"/>
          <w:sz w:val="22"/>
          <w:szCs w:val="22"/>
        </w:rPr>
        <w:t xml:space="preserve"> KA</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Wobken</w:t>
      </w:r>
      <w:proofErr w:type="spellEnd"/>
      <w:r>
        <w:rPr>
          <w:rFonts w:ascii="Arial" w:eastAsia="Arial" w:hAnsi="Arial" w:cs="Arial"/>
          <w:b/>
          <w:color w:val="000000"/>
          <w:sz w:val="22"/>
          <w:szCs w:val="22"/>
        </w:rPr>
        <w:t xml:space="preserve"> JD</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Early Life Iron Deficiency Anemia Alters the Development and Long-term Expression of Parvalbumin and Perineuronal Nets in the Rat Hippocampus. </w:t>
      </w:r>
      <w:r>
        <w:rPr>
          <w:rFonts w:ascii="Arial" w:eastAsia="Arial" w:hAnsi="Arial" w:cs="Arial"/>
          <w:i/>
          <w:color w:val="000000"/>
          <w:sz w:val="22"/>
          <w:szCs w:val="22"/>
        </w:rPr>
        <w:t>Developmental Neuroscience</w:t>
      </w:r>
      <w:r>
        <w:rPr>
          <w:rFonts w:ascii="Arial" w:eastAsia="Arial" w:hAnsi="Arial" w:cs="Arial"/>
          <w:color w:val="000000"/>
          <w:sz w:val="22"/>
          <w:szCs w:val="22"/>
        </w:rPr>
        <w:t xml:space="preserve"> </w:t>
      </w:r>
      <w:proofErr w:type="gramStart"/>
      <w:r>
        <w:rPr>
          <w:rFonts w:ascii="Arial" w:eastAsia="Arial" w:hAnsi="Arial" w:cs="Arial"/>
          <w:color w:val="000000"/>
          <w:sz w:val="22"/>
          <w:szCs w:val="22"/>
        </w:rPr>
        <w:t>In</w:t>
      </w:r>
      <w:proofErr w:type="gramEnd"/>
      <w:r>
        <w:rPr>
          <w:rFonts w:ascii="Arial" w:eastAsia="Arial" w:hAnsi="Arial" w:cs="Arial"/>
          <w:color w:val="000000"/>
          <w:sz w:val="22"/>
          <w:szCs w:val="22"/>
        </w:rPr>
        <w:t xml:space="preserve"> Press, 2013.</w:t>
      </w:r>
    </w:p>
    <w:p w14:paraId="0000006F" w14:textId="10052C24"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3</w:t>
      </w:r>
      <w:r w:rsidR="00533B81">
        <w:rPr>
          <w:rFonts w:ascii="Arial" w:eastAsia="Arial" w:hAnsi="Arial" w:cs="Arial"/>
          <w:color w:val="000000"/>
          <w:sz w:val="22"/>
          <w:szCs w:val="22"/>
        </w:rPr>
        <w:t>8</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b/>
          <w:color w:val="000000"/>
          <w:sz w:val="22"/>
          <w:szCs w:val="22"/>
        </w:rPr>
        <w:t>Gilbert ME</w:t>
      </w:r>
      <w:r>
        <w:rPr>
          <w:rFonts w:ascii="Arial" w:eastAsia="Arial" w:hAnsi="Arial" w:cs="Arial"/>
          <w:color w:val="000000"/>
          <w:sz w:val="22"/>
          <w:szCs w:val="22"/>
        </w:rPr>
        <w:t xml:space="preserve">, </w:t>
      </w:r>
      <w:r>
        <w:rPr>
          <w:rFonts w:ascii="Arial" w:eastAsia="Arial" w:hAnsi="Arial" w:cs="Arial"/>
          <w:b/>
          <w:color w:val="000000"/>
          <w:sz w:val="22"/>
          <w:szCs w:val="22"/>
        </w:rPr>
        <w:t>Sui L</w:t>
      </w:r>
      <w:r>
        <w:rPr>
          <w:rFonts w:ascii="Arial" w:eastAsia="Arial" w:hAnsi="Arial" w:cs="Arial"/>
          <w:color w:val="000000"/>
          <w:sz w:val="22"/>
          <w:szCs w:val="22"/>
        </w:rPr>
        <w:t xml:space="preserve">, </w:t>
      </w:r>
      <w:r>
        <w:rPr>
          <w:rFonts w:ascii="Arial" w:eastAsia="Arial" w:hAnsi="Arial" w:cs="Arial"/>
          <w:b/>
          <w:color w:val="000000"/>
          <w:sz w:val="22"/>
          <w:szCs w:val="22"/>
        </w:rPr>
        <w:t>Walker MJ</w:t>
      </w:r>
      <w:r>
        <w:rPr>
          <w:rFonts w:ascii="Arial" w:eastAsia="Arial" w:hAnsi="Arial" w:cs="Arial"/>
          <w:color w:val="000000"/>
          <w:sz w:val="22"/>
          <w:szCs w:val="22"/>
        </w:rPr>
        <w:t xml:space="preserve">, </w:t>
      </w:r>
      <w:r>
        <w:rPr>
          <w:rFonts w:ascii="Arial" w:eastAsia="Arial" w:hAnsi="Arial" w:cs="Arial"/>
          <w:b/>
          <w:color w:val="000000"/>
          <w:sz w:val="22"/>
          <w:szCs w:val="22"/>
        </w:rPr>
        <w:t>Anderson W</w:t>
      </w:r>
      <w:r>
        <w:rPr>
          <w:rFonts w:ascii="Arial" w:eastAsia="Arial" w:hAnsi="Arial" w:cs="Arial"/>
          <w:color w:val="000000"/>
          <w:sz w:val="22"/>
          <w:szCs w:val="22"/>
        </w:rPr>
        <w:t xml:space="preserve">, </w:t>
      </w:r>
      <w:r>
        <w:rPr>
          <w:rFonts w:ascii="Arial" w:eastAsia="Arial" w:hAnsi="Arial" w:cs="Arial"/>
          <w:b/>
          <w:color w:val="000000"/>
          <w:sz w:val="22"/>
          <w:szCs w:val="22"/>
        </w:rPr>
        <w:t>Thomas S</w:t>
      </w:r>
      <w:r>
        <w:rPr>
          <w:rFonts w:ascii="Arial" w:eastAsia="Arial" w:hAnsi="Arial" w:cs="Arial"/>
          <w:color w:val="000000"/>
          <w:sz w:val="22"/>
          <w:szCs w:val="22"/>
        </w:rPr>
        <w:t xml:space="preserve">, </w:t>
      </w:r>
      <w:r>
        <w:rPr>
          <w:rFonts w:ascii="Arial" w:eastAsia="Arial" w:hAnsi="Arial" w:cs="Arial"/>
          <w:b/>
          <w:color w:val="000000"/>
          <w:sz w:val="22"/>
          <w:szCs w:val="22"/>
        </w:rPr>
        <w:t>Smoller SN</w:t>
      </w:r>
      <w:r>
        <w:rPr>
          <w:rFonts w:ascii="Arial" w:eastAsia="Arial" w:hAnsi="Arial" w:cs="Arial"/>
          <w:color w:val="000000"/>
          <w:sz w:val="22"/>
          <w:szCs w:val="22"/>
        </w:rPr>
        <w:t xml:space="preserve">, </w:t>
      </w:r>
      <w:r>
        <w:rPr>
          <w:rFonts w:ascii="Arial" w:eastAsia="Arial" w:hAnsi="Arial" w:cs="Arial"/>
          <w:b/>
          <w:color w:val="000000"/>
          <w:sz w:val="22"/>
          <w:szCs w:val="22"/>
        </w:rPr>
        <w:t>Schon JP</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Phani</w:t>
      </w:r>
      <w:proofErr w:type="spellEnd"/>
      <w:r>
        <w:rPr>
          <w:rFonts w:ascii="Arial" w:eastAsia="Arial" w:hAnsi="Arial" w:cs="Arial"/>
          <w:b/>
          <w:color w:val="000000"/>
          <w:sz w:val="22"/>
          <w:szCs w:val="22"/>
        </w:rPr>
        <w:t xml:space="preserve"> S</w:t>
      </w:r>
      <w:r>
        <w:rPr>
          <w:rFonts w:ascii="Arial" w:eastAsia="Arial" w:hAnsi="Arial" w:cs="Arial"/>
          <w:color w:val="000000"/>
          <w:sz w:val="22"/>
          <w:szCs w:val="22"/>
        </w:rPr>
        <w:t xml:space="preserve">, </w:t>
      </w:r>
      <w:r>
        <w:rPr>
          <w:rFonts w:ascii="Arial" w:eastAsia="Arial" w:hAnsi="Arial" w:cs="Arial"/>
          <w:b/>
          <w:color w:val="000000"/>
          <w:sz w:val="22"/>
          <w:szCs w:val="22"/>
        </w:rPr>
        <w:t>Goodman JH</w:t>
      </w:r>
      <w:r>
        <w:rPr>
          <w:rFonts w:ascii="Arial" w:eastAsia="Arial" w:hAnsi="Arial" w:cs="Arial"/>
          <w:color w:val="000000"/>
          <w:sz w:val="22"/>
          <w:szCs w:val="22"/>
        </w:rPr>
        <w:t xml:space="preserve">. Thyroid Hormone Insufficiency during Brain Development Reduces Parvalbumin Immunoreactivity and Inhibitory Function in the Hippocampus. </w:t>
      </w:r>
      <w:r>
        <w:rPr>
          <w:rFonts w:ascii="Arial" w:eastAsia="Arial" w:hAnsi="Arial" w:cs="Arial"/>
          <w:i/>
          <w:color w:val="000000"/>
          <w:sz w:val="22"/>
          <w:szCs w:val="22"/>
        </w:rPr>
        <w:t>Endocrinology</w:t>
      </w:r>
      <w:r>
        <w:rPr>
          <w:rFonts w:ascii="Arial" w:eastAsia="Arial" w:hAnsi="Arial" w:cs="Arial"/>
          <w:color w:val="000000"/>
          <w:sz w:val="22"/>
          <w:szCs w:val="22"/>
        </w:rPr>
        <w:t xml:space="preserve"> 148: 92–102, 2007.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10.1210/en.2006-0164.</w:t>
      </w:r>
    </w:p>
    <w:p w14:paraId="00000070" w14:textId="112E7202" w:rsidR="0055453B" w:rsidRDefault="00533B81"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39. </w:t>
      </w:r>
      <w:r>
        <w:rPr>
          <w:rFonts w:ascii="Arial" w:eastAsia="Arial" w:hAnsi="Arial" w:cs="Arial"/>
          <w:color w:val="000000"/>
          <w:sz w:val="22"/>
          <w:szCs w:val="22"/>
        </w:rPr>
        <w:tab/>
      </w:r>
      <w:r>
        <w:rPr>
          <w:rFonts w:ascii="Arial" w:eastAsia="Arial" w:hAnsi="Arial" w:cs="Arial"/>
          <w:b/>
          <w:color w:val="000000"/>
          <w:sz w:val="22"/>
          <w:szCs w:val="22"/>
        </w:rPr>
        <w:t>Richard S</w:t>
      </w:r>
      <w:r>
        <w:rPr>
          <w:rFonts w:ascii="Arial" w:eastAsia="Arial" w:hAnsi="Arial" w:cs="Arial"/>
          <w:color w:val="000000"/>
          <w:sz w:val="22"/>
          <w:szCs w:val="22"/>
        </w:rPr>
        <w:t xml:space="preserve">, </w:t>
      </w:r>
      <w:r>
        <w:rPr>
          <w:rFonts w:ascii="Arial" w:eastAsia="Arial" w:hAnsi="Arial" w:cs="Arial"/>
          <w:b/>
          <w:color w:val="000000"/>
          <w:sz w:val="22"/>
          <w:szCs w:val="22"/>
        </w:rPr>
        <w:t>Guyot R</w:t>
      </w:r>
      <w:r>
        <w:rPr>
          <w:rFonts w:ascii="Arial" w:eastAsia="Arial" w:hAnsi="Arial" w:cs="Arial"/>
          <w:color w:val="000000"/>
          <w:sz w:val="22"/>
          <w:szCs w:val="22"/>
        </w:rPr>
        <w:t xml:space="preserve">, </w:t>
      </w:r>
      <w:r>
        <w:rPr>
          <w:rFonts w:ascii="Arial" w:eastAsia="Arial" w:hAnsi="Arial" w:cs="Arial"/>
          <w:b/>
          <w:color w:val="000000"/>
          <w:sz w:val="22"/>
          <w:szCs w:val="22"/>
        </w:rPr>
        <w:t>Rey-Millet M</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Prieux</w:t>
      </w:r>
      <w:proofErr w:type="spellEnd"/>
      <w:r>
        <w:rPr>
          <w:rFonts w:ascii="Arial" w:eastAsia="Arial" w:hAnsi="Arial" w:cs="Arial"/>
          <w:b/>
          <w:color w:val="000000"/>
          <w:sz w:val="22"/>
          <w:szCs w:val="22"/>
        </w:rPr>
        <w:t xml:space="preserve"> M</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Markossian</w:t>
      </w:r>
      <w:proofErr w:type="spellEnd"/>
      <w:r>
        <w:rPr>
          <w:rFonts w:ascii="Arial" w:eastAsia="Arial" w:hAnsi="Arial" w:cs="Arial"/>
          <w:b/>
          <w:color w:val="000000"/>
          <w:sz w:val="22"/>
          <w:szCs w:val="22"/>
        </w:rPr>
        <w:t xml:space="preserve"> S</w:t>
      </w:r>
      <w:r>
        <w:rPr>
          <w:rFonts w:ascii="Arial" w:eastAsia="Arial" w:hAnsi="Arial" w:cs="Arial"/>
          <w:color w:val="000000"/>
          <w:sz w:val="22"/>
          <w:szCs w:val="22"/>
        </w:rPr>
        <w:t xml:space="preserve">, </w:t>
      </w:r>
      <w:r>
        <w:rPr>
          <w:rFonts w:ascii="Arial" w:eastAsia="Arial" w:hAnsi="Arial" w:cs="Arial"/>
          <w:b/>
          <w:color w:val="000000"/>
          <w:sz w:val="22"/>
          <w:szCs w:val="22"/>
        </w:rPr>
        <w:t>Aubert D</w:t>
      </w:r>
      <w:r>
        <w:rPr>
          <w:rFonts w:ascii="Arial" w:eastAsia="Arial" w:hAnsi="Arial" w:cs="Arial"/>
          <w:color w:val="000000"/>
          <w:sz w:val="22"/>
          <w:szCs w:val="22"/>
        </w:rPr>
        <w:t xml:space="preserve">, </w:t>
      </w:r>
      <w:r>
        <w:rPr>
          <w:rFonts w:ascii="Arial" w:eastAsia="Arial" w:hAnsi="Arial" w:cs="Arial"/>
          <w:b/>
          <w:color w:val="000000"/>
          <w:sz w:val="22"/>
          <w:szCs w:val="22"/>
        </w:rPr>
        <w:t>Flamant F</w:t>
      </w:r>
      <w:r>
        <w:rPr>
          <w:rFonts w:ascii="Arial" w:eastAsia="Arial" w:hAnsi="Arial" w:cs="Arial"/>
          <w:color w:val="000000"/>
          <w:sz w:val="22"/>
          <w:szCs w:val="22"/>
        </w:rPr>
        <w:t xml:space="preserve">. A Pivotal Genetic Program Controlled by Thyroid Hormone during the Maturation of GABAergic Neurons. </w:t>
      </w:r>
      <w:proofErr w:type="spellStart"/>
      <w:r>
        <w:rPr>
          <w:rFonts w:ascii="Arial" w:eastAsia="Arial" w:hAnsi="Arial" w:cs="Arial"/>
          <w:i/>
          <w:color w:val="000000"/>
          <w:sz w:val="22"/>
          <w:szCs w:val="22"/>
        </w:rPr>
        <w:t>iScience</w:t>
      </w:r>
      <w:proofErr w:type="spellEnd"/>
      <w:r>
        <w:rPr>
          <w:rFonts w:ascii="Arial" w:eastAsia="Arial" w:hAnsi="Arial" w:cs="Arial"/>
          <w:color w:val="000000"/>
          <w:sz w:val="22"/>
          <w:szCs w:val="22"/>
        </w:rPr>
        <w:t xml:space="preserve"> 23: 100899, 2020.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10.1016/j.isci.2020.100899.</w:t>
      </w:r>
    </w:p>
    <w:p w14:paraId="00000071" w14:textId="343B09DF"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4</w:t>
      </w:r>
      <w:r w:rsidR="00533B81">
        <w:rPr>
          <w:rFonts w:ascii="Arial" w:eastAsia="Arial" w:hAnsi="Arial" w:cs="Arial"/>
          <w:color w:val="000000"/>
          <w:sz w:val="22"/>
          <w:szCs w:val="22"/>
        </w:rPr>
        <w:t>0</w:t>
      </w:r>
      <w:r>
        <w:rPr>
          <w:rFonts w:ascii="Arial" w:eastAsia="Arial" w:hAnsi="Arial" w:cs="Arial"/>
          <w:color w:val="000000"/>
          <w:sz w:val="22"/>
          <w:szCs w:val="22"/>
        </w:rPr>
        <w:t xml:space="preserve">. </w:t>
      </w:r>
      <w:r>
        <w:rPr>
          <w:rFonts w:ascii="Arial" w:eastAsia="Arial" w:hAnsi="Arial" w:cs="Arial"/>
          <w:color w:val="000000"/>
          <w:sz w:val="22"/>
          <w:szCs w:val="22"/>
        </w:rPr>
        <w:tab/>
      </w:r>
      <w:proofErr w:type="spellStart"/>
      <w:r>
        <w:rPr>
          <w:rFonts w:ascii="Arial" w:eastAsia="Arial" w:hAnsi="Arial" w:cs="Arial"/>
          <w:b/>
          <w:color w:val="000000"/>
          <w:sz w:val="22"/>
          <w:szCs w:val="22"/>
        </w:rPr>
        <w:t>Fretham</w:t>
      </w:r>
      <w:proofErr w:type="spellEnd"/>
      <w:r>
        <w:rPr>
          <w:rFonts w:ascii="Arial" w:eastAsia="Arial" w:hAnsi="Arial" w:cs="Arial"/>
          <w:b/>
          <w:color w:val="000000"/>
          <w:sz w:val="22"/>
          <w:szCs w:val="22"/>
        </w:rPr>
        <w:t xml:space="preserve"> SJ</w:t>
      </w:r>
      <w:r>
        <w:rPr>
          <w:rFonts w:ascii="Arial" w:eastAsia="Arial" w:hAnsi="Arial" w:cs="Arial"/>
          <w:color w:val="000000"/>
          <w:sz w:val="22"/>
          <w:szCs w:val="22"/>
        </w:rPr>
        <w:t xml:space="preserve">, </w:t>
      </w:r>
      <w:r>
        <w:rPr>
          <w:rFonts w:ascii="Arial" w:eastAsia="Arial" w:hAnsi="Arial" w:cs="Arial"/>
          <w:b/>
          <w:color w:val="000000"/>
          <w:sz w:val="22"/>
          <w:szCs w:val="22"/>
        </w:rPr>
        <w:t>Carlson ES</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Wobken</w:t>
      </w:r>
      <w:proofErr w:type="spellEnd"/>
      <w:r>
        <w:rPr>
          <w:rFonts w:ascii="Arial" w:eastAsia="Arial" w:hAnsi="Arial" w:cs="Arial"/>
          <w:b/>
          <w:color w:val="000000"/>
          <w:sz w:val="22"/>
          <w:szCs w:val="22"/>
        </w:rPr>
        <w:t xml:space="preserve"> J</w:t>
      </w:r>
      <w:r>
        <w:rPr>
          <w:rFonts w:ascii="Arial" w:eastAsia="Arial" w:hAnsi="Arial" w:cs="Arial"/>
          <w:color w:val="000000"/>
          <w:sz w:val="22"/>
          <w:szCs w:val="22"/>
        </w:rPr>
        <w:t xml:space="preserve">, </w:t>
      </w:r>
      <w:r>
        <w:rPr>
          <w:rFonts w:ascii="Arial" w:eastAsia="Arial" w:hAnsi="Arial" w:cs="Arial"/>
          <w:b/>
          <w:color w:val="000000"/>
          <w:sz w:val="22"/>
          <w:szCs w:val="22"/>
        </w:rPr>
        <w:t>Tran PV</w:t>
      </w:r>
      <w:r>
        <w:rPr>
          <w:rFonts w:ascii="Arial" w:eastAsia="Arial" w:hAnsi="Arial" w:cs="Arial"/>
          <w:color w:val="000000"/>
          <w:sz w:val="22"/>
          <w:szCs w:val="22"/>
        </w:rPr>
        <w:t xml:space="preserve">, </w:t>
      </w:r>
      <w:r>
        <w:rPr>
          <w:rFonts w:ascii="Arial" w:eastAsia="Arial" w:hAnsi="Arial" w:cs="Arial"/>
          <w:b/>
          <w:color w:val="000000"/>
          <w:sz w:val="22"/>
          <w:szCs w:val="22"/>
        </w:rPr>
        <w:t>Petryk A</w:t>
      </w:r>
      <w:r>
        <w:rPr>
          <w:rFonts w:ascii="Arial" w:eastAsia="Arial" w:hAnsi="Arial" w:cs="Arial"/>
          <w:color w:val="000000"/>
          <w:sz w:val="22"/>
          <w:szCs w:val="22"/>
        </w:rPr>
        <w:t xml:space="preserve">, </w:t>
      </w:r>
      <w:r>
        <w:rPr>
          <w:rFonts w:ascii="Arial" w:eastAsia="Arial" w:hAnsi="Arial" w:cs="Arial"/>
          <w:b/>
          <w:color w:val="000000"/>
          <w:sz w:val="22"/>
          <w:szCs w:val="22"/>
        </w:rPr>
        <w:t>Georgieff MK</w:t>
      </w:r>
      <w:r>
        <w:rPr>
          <w:rFonts w:ascii="Arial" w:eastAsia="Arial" w:hAnsi="Arial" w:cs="Arial"/>
          <w:color w:val="000000"/>
          <w:sz w:val="22"/>
          <w:szCs w:val="22"/>
        </w:rPr>
        <w:t xml:space="preserve">. Temporal manipulation of transferrin-receptor-1-dependent iron uptake identifies a sensitive period in mouse hippocampal neurodevelopment. </w:t>
      </w:r>
      <w:r>
        <w:rPr>
          <w:rFonts w:ascii="Arial" w:eastAsia="Arial" w:hAnsi="Arial" w:cs="Arial"/>
          <w:i/>
          <w:color w:val="000000"/>
          <w:sz w:val="22"/>
          <w:szCs w:val="22"/>
        </w:rPr>
        <w:t>Hippocampus</w:t>
      </w:r>
      <w:r>
        <w:rPr>
          <w:rFonts w:ascii="Arial" w:eastAsia="Arial" w:hAnsi="Arial" w:cs="Arial"/>
          <w:color w:val="000000"/>
          <w:sz w:val="22"/>
          <w:szCs w:val="22"/>
        </w:rPr>
        <w:t xml:space="preserve"> 22: 1691–702, 2012.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10.1002/hipo.22004.</w:t>
      </w:r>
    </w:p>
    <w:p w14:paraId="00000072" w14:textId="26EE0F0F" w:rsidR="0055453B" w:rsidRDefault="00000000"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4</w:t>
      </w:r>
      <w:r w:rsidR="00533B81">
        <w:rPr>
          <w:rFonts w:ascii="Arial" w:eastAsia="Arial" w:hAnsi="Arial" w:cs="Arial"/>
          <w:color w:val="000000"/>
          <w:sz w:val="22"/>
          <w:szCs w:val="22"/>
        </w:rPr>
        <w:t>1</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b/>
          <w:color w:val="000000"/>
          <w:sz w:val="22"/>
          <w:szCs w:val="22"/>
        </w:rPr>
        <w:t>Reh RK</w:t>
      </w:r>
      <w:r>
        <w:rPr>
          <w:rFonts w:ascii="Arial" w:eastAsia="Arial" w:hAnsi="Arial" w:cs="Arial"/>
          <w:color w:val="000000"/>
          <w:sz w:val="22"/>
          <w:szCs w:val="22"/>
        </w:rPr>
        <w:t xml:space="preserve">, </w:t>
      </w:r>
      <w:r>
        <w:rPr>
          <w:rFonts w:ascii="Arial" w:eastAsia="Arial" w:hAnsi="Arial" w:cs="Arial"/>
          <w:b/>
          <w:color w:val="000000"/>
          <w:sz w:val="22"/>
          <w:szCs w:val="22"/>
        </w:rPr>
        <w:t>Dias BG</w:t>
      </w:r>
      <w:r>
        <w:rPr>
          <w:rFonts w:ascii="Arial" w:eastAsia="Arial" w:hAnsi="Arial" w:cs="Arial"/>
          <w:color w:val="000000"/>
          <w:sz w:val="22"/>
          <w:szCs w:val="22"/>
        </w:rPr>
        <w:t xml:space="preserve">, </w:t>
      </w:r>
      <w:r>
        <w:rPr>
          <w:rFonts w:ascii="Arial" w:eastAsia="Arial" w:hAnsi="Arial" w:cs="Arial"/>
          <w:b/>
          <w:color w:val="000000"/>
          <w:sz w:val="22"/>
          <w:szCs w:val="22"/>
        </w:rPr>
        <w:t>Nelson CA</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Kaufer</w:t>
      </w:r>
      <w:proofErr w:type="spellEnd"/>
      <w:r>
        <w:rPr>
          <w:rFonts w:ascii="Arial" w:eastAsia="Arial" w:hAnsi="Arial" w:cs="Arial"/>
          <w:b/>
          <w:color w:val="000000"/>
          <w:sz w:val="22"/>
          <w:szCs w:val="22"/>
        </w:rPr>
        <w:t xml:space="preserve"> D</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Werker</w:t>
      </w:r>
      <w:proofErr w:type="spellEnd"/>
      <w:r>
        <w:rPr>
          <w:rFonts w:ascii="Arial" w:eastAsia="Arial" w:hAnsi="Arial" w:cs="Arial"/>
          <w:b/>
          <w:color w:val="000000"/>
          <w:sz w:val="22"/>
          <w:szCs w:val="22"/>
        </w:rPr>
        <w:t xml:space="preserve"> JF</w:t>
      </w:r>
      <w:r>
        <w:rPr>
          <w:rFonts w:ascii="Arial" w:eastAsia="Arial" w:hAnsi="Arial" w:cs="Arial"/>
          <w:color w:val="000000"/>
          <w:sz w:val="22"/>
          <w:szCs w:val="22"/>
        </w:rPr>
        <w:t xml:space="preserve">, </w:t>
      </w:r>
      <w:r>
        <w:rPr>
          <w:rFonts w:ascii="Arial" w:eastAsia="Arial" w:hAnsi="Arial" w:cs="Arial"/>
          <w:b/>
          <w:color w:val="000000"/>
          <w:sz w:val="22"/>
          <w:szCs w:val="22"/>
        </w:rPr>
        <w:t>Kolb B</w:t>
      </w:r>
      <w:r>
        <w:rPr>
          <w:rFonts w:ascii="Arial" w:eastAsia="Arial" w:hAnsi="Arial" w:cs="Arial"/>
          <w:color w:val="000000"/>
          <w:sz w:val="22"/>
          <w:szCs w:val="22"/>
        </w:rPr>
        <w:t xml:space="preserve">, </w:t>
      </w:r>
      <w:r>
        <w:rPr>
          <w:rFonts w:ascii="Arial" w:eastAsia="Arial" w:hAnsi="Arial" w:cs="Arial"/>
          <w:b/>
          <w:color w:val="000000"/>
          <w:sz w:val="22"/>
          <w:szCs w:val="22"/>
        </w:rPr>
        <w:t>Levine JD</w:t>
      </w:r>
      <w:r>
        <w:rPr>
          <w:rFonts w:ascii="Arial" w:eastAsia="Arial" w:hAnsi="Arial" w:cs="Arial"/>
          <w:color w:val="000000"/>
          <w:sz w:val="22"/>
          <w:szCs w:val="22"/>
        </w:rPr>
        <w:t xml:space="preserve">, </w:t>
      </w:r>
      <w:proofErr w:type="spellStart"/>
      <w:r>
        <w:rPr>
          <w:rFonts w:ascii="Arial" w:eastAsia="Arial" w:hAnsi="Arial" w:cs="Arial"/>
          <w:b/>
          <w:color w:val="000000"/>
          <w:sz w:val="22"/>
          <w:szCs w:val="22"/>
        </w:rPr>
        <w:t>Hensch</w:t>
      </w:r>
      <w:proofErr w:type="spellEnd"/>
      <w:r>
        <w:rPr>
          <w:rFonts w:ascii="Arial" w:eastAsia="Arial" w:hAnsi="Arial" w:cs="Arial"/>
          <w:b/>
          <w:color w:val="000000"/>
          <w:sz w:val="22"/>
          <w:szCs w:val="22"/>
        </w:rPr>
        <w:t xml:space="preserve"> TK</w:t>
      </w:r>
      <w:r>
        <w:rPr>
          <w:rFonts w:ascii="Arial" w:eastAsia="Arial" w:hAnsi="Arial" w:cs="Arial"/>
          <w:color w:val="000000"/>
          <w:sz w:val="22"/>
          <w:szCs w:val="22"/>
        </w:rPr>
        <w:t xml:space="preserve">. Critical period regulation across multiple timescales. </w:t>
      </w:r>
      <w:r>
        <w:rPr>
          <w:rFonts w:ascii="Arial" w:eastAsia="Arial" w:hAnsi="Arial" w:cs="Arial"/>
          <w:i/>
          <w:color w:val="000000"/>
          <w:sz w:val="22"/>
          <w:szCs w:val="22"/>
        </w:rPr>
        <w:t xml:space="preserve">Proc Natl </w:t>
      </w:r>
      <w:proofErr w:type="spellStart"/>
      <w:r>
        <w:rPr>
          <w:rFonts w:ascii="Arial" w:eastAsia="Arial" w:hAnsi="Arial" w:cs="Arial"/>
          <w:i/>
          <w:color w:val="000000"/>
          <w:sz w:val="22"/>
          <w:szCs w:val="22"/>
        </w:rPr>
        <w:t>Acad</w:t>
      </w:r>
      <w:proofErr w:type="spellEnd"/>
      <w:r>
        <w:rPr>
          <w:rFonts w:ascii="Arial" w:eastAsia="Arial" w:hAnsi="Arial" w:cs="Arial"/>
          <w:i/>
          <w:color w:val="000000"/>
          <w:sz w:val="22"/>
          <w:szCs w:val="22"/>
        </w:rPr>
        <w:t xml:space="preserve"> Sci USA</w:t>
      </w:r>
      <w:r>
        <w:rPr>
          <w:rFonts w:ascii="Arial" w:eastAsia="Arial" w:hAnsi="Arial" w:cs="Arial"/>
          <w:color w:val="000000"/>
          <w:sz w:val="22"/>
          <w:szCs w:val="22"/>
        </w:rPr>
        <w:t xml:space="preserve"> 117: 23242–23251, 2020.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10.1073/pnas.1820836117.</w:t>
      </w:r>
    </w:p>
    <w:p w14:paraId="2FF6482D" w14:textId="342B434D" w:rsidR="00533B81" w:rsidRDefault="00533B81"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42. </w:t>
      </w:r>
      <w:r w:rsidRPr="00533B81">
        <w:rPr>
          <w:rFonts w:ascii="Arial" w:eastAsia="Arial" w:hAnsi="Arial" w:cs="Arial"/>
          <w:b/>
          <w:bCs/>
          <w:color w:val="000000"/>
          <w:sz w:val="22"/>
          <w:szCs w:val="22"/>
        </w:rPr>
        <w:t xml:space="preserve">Visser WE, </w:t>
      </w:r>
      <w:proofErr w:type="spellStart"/>
      <w:r w:rsidR="00831E2F">
        <w:rPr>
          <w:rFonts w:ascii="Arial" w:eastAsia="Arial" w:hAnsi="Arial" w:cs="Arial"/>
          <w:b/>
          <w:bCs/>
          <w:color w:val="000000"/>
          <w:sz w:val="22"/>
          <w:szCs w:val="22"/>
        </w:rPr>
        <w:t>Friesema</w:t>
      </w:r>
      <w:proofErr w:type="spellEnd"/>
      <w:r w:rsidRPr="00533B81">
        <w:rPr>
          <w:rFonts w:ascii="Arial" w:eastAsia="Arial" w:hAnsi="Arial" w:cs="Arial"/>
          <w:b/>
          <w:bCs/>
          <w:color w:val="000000"/>
          <w:sz w:val="22"/>
          <w:szCs w:val="22"/>
        </w:rPr>
        <w:t xml:space="preserve"> CHF, </w:t>
      </w:r>
      <w:r w:rsidR="00831E2F">
        <w:rPr>
          <w:rFonts w:ascii="Arial" w:eastAsia="Arial" w:hAnsi="Arial" w:cs="Arial"/>
          <w:b/>
          <w:bCs/>
          <w:color w:val="000000"/>
          <w:sz w:val="22"/>
          <w:szCs w:val="22"/>
        </w:rPr>
        <w:t>Jansen J</w:t>
      </w:r>
      <w:r w:rsidRPr="00533B81">
        <w:rPr>
          <w:rFonts w:ascii="Arial" w:eastAsia="Arial" w:hAnsi="Arial" w:cs="Arial"/>
          <w:b/>
          <w:bCs/>
          <w:color w:val="000000"/>
          <w:sz w:val="22"/>
          <w:szCs w:val="22"/>
        </w:rPr>
        <w:t xml:space="preserve">, </w:t>
      </w:r>
      <w:r w:rsidR="00831E2F">
        <w:rPr>
          <w:rFonts w:ascii="Arial" w:eastAsia="Arial" w:hAnsi="Arial" w:cs="Arial"/>
          <w:b/>
          <w:bCs/>
          <w:color w:val="000000"/>
          <w:sz w:val="22"/>
          <w:szCs w:val="22"/>
        </w:rPr>
        <w:t xml:space="preserve">Visser </w:t>
      </w:r>
      <w:r w:rsidRPr="00533B81">
        <w:rPr>
          <w:rFonts w:ascii="Arial" w:eastAsia="Arial" w:hAnsi="Arial" w:cs="Arial"/>
          <w:b/>
          <w:bCs/>
          <w:color w:val="000000"/>
          <w:sz w:val="22"/>
          <w:szCs w:val="22"/>
        </w:rPr>
        <w:t>TJ.</w:t>
      </w:r>
      <w:r w:rsidRPr="00533B81">
        <w:rPr>
          <w:rFonts w:ascii="Arial" w:eastAsia="Arial" w:hAnsi="Arial" w:cs="Arial"/>
          <w:color w:val="000000"/>
          <w:sz w:val="22"/>
          <w:szCs w:val="22"/>
        </w:rPr>
        <w:t xml:space="preserve"> Thyroid Hormone Transport in and out of Cells. </w:t>
      </w:r>
      <w:r w:rsidRPr="00533B81">
        <w:rPr>
          <w:rFonts w:ascii="Arial" w:eastAsia="Arial" w:hAnsi="Arial" w:cs="Arial"/>
          <w:i/>
          <w:iCs/>
          <w:color w:val="000000"/>
          <w:sz w:val="22"/>
          <w:szCs w:val="22"/>
        </w:rPr>
        <w:t>Trends in Endocrinology and Metabolism</w:t>
      </w:r>
      <w:r>
        <w:rPr>
          <w:rFonts w:ascii="Arial" w:eastAsia="Arial" w:hAnsi="Arial" w:cs="Arial"/>
          <w:color w:val="000000"/>
          <w:sz w:val="22"/>
          <w:szCs w:val="22"/>
        </w:rPr>
        <w:t>.</w:t>
      </w:r>
      <w:r w:rsidRPr="00533B81">
        <w:rPr>
          <w:rFonts w:ascii="Arial" w:eastAsia="Arial" w:hAnsi="Arial" w:cs="Arial"/>
          <w:color w:val="000000"/>
          <w:sz w:val="22"/>
          <w:szCs w:val="22"/>
        </w:rPr>
        <w:t xml:space="preserve"> TEM 19, no. 2</w:t>
      </w:r>
      <w:r>
        <w:rPr>
          <w:rFonts w:ascii="Arial" w:eastAsia="Arial" w:hAnsi="Arial" w:cs="Arial"/>
          <w:color w:val="000000"/>
          <w:sz w:val="22"/>
          <w:szCs w:val="22"/>
        </w:rPr>
        <w:t xml:space="preserve">, </w:t>
      </w:r>
      <w:r w:rsidRPr="00533B81">
        <w:rPr>
          <w:rFonts w:ascii="Arial" w:eastAsia="Arial" w:hAnsi="Arial" w:cs="Arial"/>
          <w:color w:val="000000"/>
          <w:sz w:val="22"/>
          <w:szCs w:val="22"/>
        </w:rPr>
        <w:t>50–56</w:t>
      </w:r>
      <w:r>
        <w:rPr>
          <w:rFonts w:ascii="Arial" w:eastAsia="Arial" w:hAnsi="Arial" w:cs="Arial"/>
          <w:color w:val="000000"/>
          <w:sz w:val="22"/>
          <w:szCs w:val="22"/>
        </w:rPr>
        <w:t xml:space="preserve">, </w:t>
      </w:r>
      <w:r w:rsidRPr="00533B81">
        <w:rPr>
          <w:rFonts w:ascii="Arial" w:eastAsia="Arial" w:hAnsi="Arial" w:cs="Arial"/>
          <w:color w:val="000000"/>
          <w:sz w:val="22"/>
          <w:szCs w:val="22"/>
        </w:rPr>
        <w:t xml:space="preserve">2008. </w:t>
      </w:r>
      <w:proofErr w:type="spellStart"/>
      <w:r w:rsidR="00831E2F">
        <w:rPr>
          <w:rFonts w:ascii="Arial" w:eastAsia="Arial" w:hAnsi="Arial" w:cs="Arial"/>
          <w:color w:val="000000"/>
          <w:sz w:val="22"/>
          <w:szCs w:val="22"/>
        </w:rPr>
        <w:t>d</w:t>
      </w:r>
      <w:r>
        <w:rPr>
          <w:rFonts w:ascii="Arial" w:eastAsia="Arial" w:hAnsi="Arial" w:cs="Arial"/>
          <w:color w:val="000000"/>
          <w:sz w:val="22"/>
          <w:szCs w:val="22"/>
        </w:rPr>
        <w:t>oi</w:t>
      </w:r>
      <w:proofErr w:type="spellEnd"/>
      <w:r>
        <w:rPr>
          <w:rFonts w:ascii="Arial" w:eastAsia="Arial" w:hAnsi="Arial" w:cs="Arial"/>
          <w:color w:val="000000"/>
          <w:sz w:val="22"/>
          <w:szCs w:val="22"/>
        </w:rPr>
        <w:t xml:space="preserve">: </w:t>
      </w:r>
      <w:r w:rsidRPr="00533B81">
        <w:rPr>
          <w:rFonts w:ascii="Arial" w:eastAsia="Arial" w:hAnsi="Arial" w:cs="Arial"/>
          <w:color w:val="000000"/>
          <w:sz w:val="22"/>
          <w:szCs w:val="22"/>
        </w:rPr>
        <w:t>10.1016/j.tem.2007.11.003.</w:t>
      </w:r>
    </w:p>
    <w:p w14:paraId="50108427" w14:textId="05057D02" w:rsidR="00831E2F" w:rsidRDefault="00831E2F"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43</w:t>
      </w:r>
      <w:r w:rsidRPr="00831E2F">
        <w:rPr>
          <w:rFonts w:ascii="Arial" w:eastAsia="Arial" w:hAnsi="Arial" w:cs="Arial"/>
          <w:b/>
          <w:bCs/>
          <w:color w:val="000000"/>
          <w:sz w:val="22"/>
          <w:szCs w:val="22"/>
        </w:rPr>
        <w:t xml:space="preserve">. </w:t>
      </w:r>
      <w:r>
        <w:rPr>
          <w:rFonts w:ascii="Arial" w:eastAsia="Arial" w:hAnsi="Arial" w:cs="Arial"/>
          <w:b/>
          <w:bCs/>
          <w:color w:val="000000"/>
          <w:sz w:val="22"/>
          <w:szCs w:val="22"/>
        </w:rPr>
        <w:t xml:space="preserve">van </w:t>
      </w:r>
      <w:proofErr w:type="spellStart"/>
      <w:r w:rsidRPr="00831E2F">
        <w:rPr>
          <w:rFonts w:ascii="Arial" w:eastAsia="Arial" w:hAnsi="Arial" w:cs="Arial"/>
          <w:b/>
          <w:bCs/>
          <w:color w:val="000000"/>
          <w:sz w:val="22"/>
          <w:szCs w:val="22"/>
        </w:rPr>
        <w:t>Mullem</w:t>
      </w:r>
      <w:proofErr w:type="spellEnd"/>
      <w:r w:rsidRPr="00831E2F">
        <w:rPr>
          <w:rFonts w:ascii="Arial" w:eastAsia="Arial" w:hAnsi="Arial" w:cs="Arial"/>
          <w:b/>
          <w:bCs/>
          <w:color w:val="000000"/>
          <w:sz w:val="22"/>
          <w:szCs w:val="22"/>
        </w:rPr>
        <w:t xml:space="preserve"> AA, </w:t>
      </w:r>
      <w:r>
        <w:rPr>
          <w:rFonts w:ascii="Arial" w:eastAsia="Arial" w:hAnsi="Arial" w:cs="Arial"/>
          <w:b/>
          <w:bCs/>
          <w:color w:val="000000"/>
          <w:sz w:val="22"/>
          <w:szCs w:val="22"/>
        </w:rPr>
        <w:t xml:space="preserve">van Gucht </w:t>
      </w:r>
      <w:r w:rsidRPr="00831E2F">
        <w:rPr>
          <w:rFonts w:ascii="Arial" w:eastAsia="Arial" w:hAnsi="Arial" w:cs="Arial"/>
          <w:b/>
          <w:bCs/>
          <w:color w:val="000000"/>
          <w:sz w:val="22"/>
          <w:szCs w:val="22"/>
        </w:rPr>
        <w:t xml:space="preserve">ALM, </w:t>
      </w:r>
      <w:r>
        <w:rPr>
          <w:rFonts w:ascii="Arial" w:eastAsia="Arial" w:hAnsi="Arial" w:cs="Arial"/>
          <w:b/>
          <w:bCs/>
          <w:color w:val="000000"/>
          <w:sz w:val="22"/>
          <w:szCs w:val="22"/>
        </w:rPr>
        <w:t xml:space="preserve">Visser </w:t>
      </w:r>
      <w:r w:rsidRPr="00831E2F">
        <w:rPr>
          <w:rFonts w:ascii="Arial" w:eastAsia="Arial" w:hAnsi="Arial" w:cs="Arial"/>
          <w:b/>
          <w:bCs/>
          <w:color w:val="000000"/>
          <w:sz w:val="22"/>
          <w:szCs w:val="22"/>
        </w:rPr>
        <w:t xml:space="preserve">WE, </w:t>
      </w:r>
      <w:proofErr w:type="spellStart"/>
      <w:r>
        <w:rPr>
          <w:rFonts w:ascii="Arial" w:eastAsia="Arial" w:hAnsi="Arial" w:cs="Arial"/>
          <w:b/>
          <w:bCs/>
          <w:color w:val="000000"/>
          <w:sz w:val="22"/>
          <w:szCs w:val="22"/>
        </w:rPr>
        <w:t>Meima</w:t>
      </w:r>
      <w:proofErr w:type="spellEnd"/>
      <w:r>
        <w:rPr>
          <w:rFonts w:ascii="Arial" w:eastAsia="Arial" w:hAnsi="Arial" w:cs="Arial"/>
          <w:b/>
          <w:bCs/>
          <w:color w:val="000000"/>
          <w:sz w:val="22"/>
          <w:szCs w:val="22"/>
        </w:rPr>
        <w:t xml:space="preserve"> </w:t>
      </w:r>
      <w:r w:rsidRPr="00831E2F">
        <w:rPr>
          <w:rFonts w:ascii="Arial" w:eastAsia="Arial" w:hAnsi="Arial" w:cs="Arial"/>
          <w:b/>
          <w:bCs/>
          <w:color w:val="000000"/>
          <w:sz w:val="22"/>
          <w:szCs w:val="22"/>
        </w:rPr>
        <w:t xml:space="preserve">ME, </w:t>
      </w:r>
      <w:proofErr w:type="spellStart"/>
      <w:r w:rsidRPr="00831E2F">
        <w:rPr>
          <w:rFonts w:ascii="Arial" w:eastAsia="Arial" w:hAnsi="Arial" w:cs="Arial"/>
          <w:b/>
          <w:bCs/>
          <w:color w:val="000000"/>
          <w:sz w:val="22"/>
          <w:szCs w:val="22"/>
        </w:rPr>
        <w:t>Peeters</w:t>
      </w:r>
      <w:proofErr w:type="spellEnd"/>
      <w:r>
        <w:rPr>
          <w:rFonts w:ascii="Arial" w:eastAsia="Arial" w:hAnsi="Arial" w:cs="Arial"/>
          <w:b/>
          <w:bCs/>
          <w:color w:val="000000"/>
          <w:sz w:val="22"/>
          <w:szCs w:val="22"/>
        </w:rPr>
        <w:t xml:space="preserve"> RP</w:t>
      </w:r>
      <w:r w:rsidRPr="00831E2F">
        <w:rPr>
          <w:rFonts w:ascii="Arial" w:eastAsia="Arial" w:hAnsi="Arial" w:cs="Arial"/>
          <w:b/>
          <w:bCs/>
          <w:color w:val="000000"/>
          <w:sz w:val="22"/>
          <w:szCs w:val="22"/>
        </w:rPr>
        <w:t xml:space="preserve">, </w:t>
      </w:r>
      <w:r>
        <w:rPr>
          <w:rFonts w:ascii="Arial" w:eastAsia="Arial" w:hAnsi="Arial" w:cs="Arial"/>
          <w:b/>
          <w:bCs/>
          <w:color w:val="000000"/>
          <w:sz w:val="22"/>
          <w:szCs w:val="22"/>
        </w:rPr>
        <w:t xml:space="preserve">Visser </w:t>
      </w:r>
      <w:r w:rsidRPr="00831E2F">
        <w:rPr>
          <w:rFonts w:ascii="Arial" w:eastAsia="Arial" w:hAnsi="Arial" w:cs="Arial"/>
          <w:b/>
          <w:bCs/>
          <w:color w:val="000000"/>
          <w:sz w:val="22"/>
          <w:szCs w:val="22"/>
        </w:rPr>
        <w:t>TJ.</w:t>
      </w:r>
      <w:r w:rsidRPr="00831E2F">
        <w:rPr>
          <w:rFonts w:ascii="Arial" w:eastAsia="Arial" w:hAnsi="Arial" w:cs="Arial"/>
          <w:color w:val="000000"/>
          <w:sz w:val="22"/>
          <w:szCs w:val="22"/>
        </w:rPr>
        <w:t xml:space="preserve"> Effects of Thyroid Hormone Transporters MCT8 and MCT10 on Nuclear Activity of T3. </w:t>
      </w:r>
      <w:r w:rsidRPr="00831E2F">
        <w:rPr>
          <w:rFonts w:ascii="Arial" w:eastAsia="Arial" w:hAnsi="Arial" w:cs="Arial"/>
          <w:i/>
          <w:iCs/>
          <w:color w:val="000000"/>
          <w:sz w:val="22"/>
          <w:szCs w:val="22"/>
        </w:rPr>
        <w:t>Molecular and Cellular Endocrinology 437</w:t>
      </w:r>
      <w:r>
        <w:rPr>
          <w:rFonts w:ascii="Arial" w:eastAsia="Arial" w:hAnsi="Arial" w:cs="Arial"/>
          <w:color w:val="000000"/>
          <w:sz w:val="22"/>
          <w:szCs w:val="22"/>
        </w:rPr>
        <w:t xml:space="preserve">: 252-60, </w:t>
      </w:r>
      <w:r w:rsidRPr="00831E2F">
        <w:rPr>
          <w:rFonts w:ascii="Arial" w:eastAsia="Arial" w:hAnsi="Arial" w:cs="Arial"/>
          <w:color w:val="000000"/>
          <w:sz w:val="22"/>
          <w:szCs w:val="22"/>
        </w:rPr>
        <w:t>2016</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w:t>
      </w:r>
      <w:r w:rsidRPr="00831E2F">
        <w:rPr>
          <w:rFonts w:ascii="Arial" w:eastAsia="Arial" w:hAnsi="Arial" w:cs="Arial"/>
          <w:color w:val="000000"/>
          <w:sz w:val="22"/>
          <w:szCs w:val="22"/>
        </w:rPr>
        <w:t>0.1016/j.mce.2016.07.037</w:t>
      </w:r>
      <w:r>
        <w:rPr>
          <w:rFonts w:ascii="Arial" w:eastAsia="Arial" w:hAnsi="Arial" w:cs="Arial"/>
          <w:color w:val="000000"/>
          <w:sz w:val="22"/>
          <w:szCs w:val="22"/>
        </w:rPr>
        <w:t>.3</w:t>
      </w:r>
    </w:p>
    <w:p w14:paraId="508E3D92" w14:textId="57E7F18A" w:rsidR="00831E2F" w:rsidRDefault="00831E2F" w:rsidP="00533B81">
      <w:pPr>
        <w:pBdr>
          <w:top w:val="nil"/>
          <w:left w:val="nil"/>
          <w:bottom w:val="nil"/>
          <w:right w:val="nil"/>
          <w:between w:val="nil"/>
        </w:pBdr>
        <w:tabs>
          <w:tab w:val="left" w:pos="380"/>
          <w:tab w:val="left" w:pos="500"/>
        </w:tabs>
        <w:spacing w:after="240"/>
        <w:ind w:left="504" w:hanging="504"/>
        <w:rPr>
          <w:rFonts w:ascii="Arial" w:eastAsia="Arial" w:hAnsi="Arial" w:cs="Arial"/>
          <w:color w:val="000000"/>
          <w:sz w:val="22"/>
          <w:szCs w:val="22"/>
        </w:rPr>
      </w:pPr>
      <w:r>
        <w:rPr>
          <w:rFonts w:ascii="Arial" w:eastAsia="Arial" w:hAnsi="Arial" w:cs="Arial"/>
          <w:color w:val="000000"/>
          <w:sz w:val="22"/>
          <w:szCs w:val="22"/>
        </w:rPr>
        <w:t xml:space="preserve">44. </w:t>
      </w:r>
      <w:proofErr w:type="spellStart"/>
      <w:r w:rsidRPr="00831E2F">
        <w:rPr>
          <w:rFonts w:ascii="Arial" w:eastAsia="Arial" w:hAnsi="Arial" w:cs="Arial"/>
          <w:b/>
          <w:bCs/>
          <w:color w:val="000000"/>
          <w:sz w:val="22"/>
          <w:szCs w:val="22"/>
        </w:rPr>
        <w:t>Sheue</w:t>
      </w:r>
      <w:proofErr w:type="spellEnd"/>
      <w:r w:rsidRPr="00831E2F">
        <w:rPr>
          <w:rFonts w:ascii="Arial" w:eastAsia="Arial" w:hAnsi="Arial" w:cs="Arial"/>
          <w:b/>
          <w:bCs/>
          <w:color w:val="000000"/>
          <w:sz w:val="22"/>
          <w:szCs w:val="22"/>
        </w:rPr>
        <w:t>-Yann</w:t>
      </w:r>
      <w:r>
        <w:rPr>
          <w:rFonts w:ascii="Arial" w:eastAsia="Arial" w:hAnsi="Arial" w:cs="Arial"/>
          <w:b/>
          <w:bCs/>
          <w:color w:val="000000"/>
          <w:sz w:val="22"/>
          <w:szCs w:val="22"/>
        </w:rPr>
        <w:t xml:space="preserve"> C</w:t>
      </w:r>
      <w:r w:rsidRPr="00831E2F">
        <w:rPr>
          <w:rFonts w:ascii="Arial" w:eastAsia="Arial" w:hAnsi="Arial" w:cs="Arial"/>
          <w:b/>
          <w:bCs/>
          <w:color w:val="000000"/>
          <w:sz w:val="22"/>
          <w:szCs w:val="22"/>
        </w:rPr>
        <w:t>, Leonard</w:t>
      </w:r>
      <w:r>
        <w:rPr>
          <w:rFonts w:ascii="Arial" w:eastAsia="Arial" w:hAnsi="Arial" w:cs="Arial"/>
          <w:b/>
          <w:bCs/>
          <w:color w:val="000000"/>
          <w:sz w:val="22"/>
          <w:szCs w:val="22"/>
        </w:rPr>
        <w:t xml:space="preserve"> JL</w:t>
      </w:r>
      <w:r w:rsidRPr="00831E2F">
        <w:rPr>
          <w:rFonts w:ascii="Arial" w:eastAsia="Arial" w:hAnsi="Arial" w:cs="Arial"/>
          <w:b/>
          <w:bCs/>
          <w:color w:val="000000"/>
          <w:sz w:val="22"/>
          <w:szCs w:val="22"/>
        </w:rPr>
        <w:t>, Davis</w:t>
      </w:r>
      <w:r>
        <w:rPr>
          <w:rFonts w:ascii="Arial" w:eastAsia="Arial" w:hAnsi="Arial" w:cs="Arial"/>
          <w:b/>
          <w:bCs/>
          <w:color w:val="000000"/>
          <w:sz w:val="22"/>
          <w:szCs w:val="22"/>
        </w:rPr>
        <w:t xml:space="preserve"> PJ</w:t>
      </w:r>
      <w:r w:rsidRPr="00831E2F">
        <w:rPr>
          <w:rFonts w:ascii="Arial" w:eastAsia="Arial" w:hAnsi="Arial" w:cs="Arial"/>
          <w:b/>
          <w:bCs/>
          <w:color w:val="000000"/>
          <w:sz w:val="22"/>
          <w:szCs w:val="22"/>
        </w:rPr>
        <w:t>.</w:t>
      </w:r>
      <w:r w:rsidRPr="00831E2F">
        <w:rPr>
          <w:rFonts w:ascii="Arial" w:eastAsia="Arial" w:hAnsi="Arial" w:cs="Arial"/>
          <w:color w:val="000000"/>
          <w:sz w:val="22"/>
          <w:szCs w:val="22"/>
        </w:rPr>
        <w:t xml:space="preserve"> Molecular Aspects of Thyroid Hormone Actions. </w:t>
      </w:r>
      <w:r w:rsidRPr="00831E2F">
        <w:rPr>
          <w:rFonts w:ascii="Arial" w:eastAsia="Arial" w:hAnsi="Arial" w:cs="Arial"/>
          <w:i/>
          <w:iCs/>
          <w:color w:val="000000"/>
          <w:sz w:val="22"/>
          <w:szCs w:val="22"/>
        </w:rPr>
        <w:t>Endocrine Reviews 31</w:t>
      </w:r>
      <w:r w:rsidRPr="00831E2F">
        <w:rPr>
          <w:rFonts w:ascii="Arial" w:eastAsia="Arial" w:hAnsi="Arial" w:cs="Arial"/>
          <w:color w:val="000000"/>
          <w:sz w:val="22"/>
          <w:szCs w:val="22"/>
        </w:rPr>
        <w:t>, no. 2</w:t>
      </w:r>
      <w:r>
        <w:rPr>
          <w:rFonts w:ascii="Arial" w:eastAsia="Arial" w:hAnsi="Arial" w:cs="Arial"/>
          <w:color w:val="000000"/>
          <w:sz w:val="22"/>
          <w:szCs w:val="22"/>
        </w:rPr>
        <w:t xml:space="preserve">, </w:t>
      </w:r>
      <w:r w:rsidRPr="00831E2F">
        <w:rPr>
          <w:rFonts w:ascii="Arial" w:eastAsia="Arial" w:hAnsi="Arial" w:cs="Arial"/>
          <w:color w:val="000000"/>
          <w:sz w:val="22"/>
          <w:szCs w:val="22"/>
        </w:rPr>
        <w:t>139–70</w:t>
      </w:r>
      <w:r>
        <w:rPr>
          <w:rFonts w:ascii="Arial" w:eastAsia="Arial" w:hAnsi="Arial" w:cs="Arial"/>
          <w:color w:val="000000"/>
          <w:sz w:val="22"/>
          <w:szCs w:val="22"/>
        </w:rPr>
        <w:t xml:space="preserve">, 2010.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xml:space="preserve">: </w:t>
      </w:r>
      <w:r w:rsidRPr="00831E2F">
        <w:rPr>
          <w:rFonts w:ascii="Arial" w:eastAsia="Arial" w:hAnsi="Arial" w:cs="Arial"/>
          <w:color w:val="000000"/>
          <w:sz w:val="22"/>
          <w:szCs w:val="22"/>
        </w:rPr>
        <w:t>10.1210/er.2009-0007.</w:t>
      </w:r>
    </w:p>
    <w:p w14:paraId="00000073" w14:textId="77777777" w:rsidR="0055453B" w:rsidRDefault="00000000">
      <w:pPr>
        <w:pBdr>
          <w:top w:val="nil"/>
          <w:left w:val="nil"/>
          <w:bottom w:val="nil"/>
          <w:right w:val="nil"/>
          <w:between w:val="nil"/>
        </w:pBdr>
        <w:tabs>
          <w:tab w:val="left" w:pos="380"/>
          <w:tab w:val="left" w:pos="500"/>
        </w:tabs>
        <w:spacing w:after="240"/>
        <w:ind w:left="504" w:hanging="504"/>
        <w:rPr>
          <w:rFonts w:ascii="Arial" w:eastAsia="Arial" w:hAnsi="Arial" w:cs="Arial"/>
          <w:b/>
          <w:sz w:val="22"/>
          <w:szCs w:val="22"/>
        </w:rPr>
      </w:pPr>
      <w:r>
        <w:br w:type="page"/>
      </w:r>
    </w:p>
    <w:p w14:paraId="00000074" w14:textId="77777777"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lastRenderedPageBreak/>
        <w:t>Figures</w:t>
      </w:r>
    </w:p>
    <w:p w14:paraId="00000076" w14:textId="3F04DF27" w:rsidR="0055453B" w:rsidRDefault="00343D4F">
      <w:pPr>
        <w:spacing w:line="480" w:lineRule="auto"/>
        <w:jc w:val="both"/>
        <w:rPr>
          <w:rFonts w:ascii="Arial" w:eastAsia="Arial" w:hAnsi="Arial" w:cs="Arial"/>
          <w:b/>
          <w:sz w:val="22"/>
          <w:szCs w:val="22"/>
        </w:rPr>
      </w:pPr>
      <w:r>
        <w:rPr>
          <w:rFonts w:ascii="Arial" w:eastAsia="Arial" w:hAnsi="Arial" w:cs="Arial"/>
          <w:b/>
          <w:noProof/>
          <w:sz w:val="22"/>
          <w:szCs w:val="22"/>
        </w:rPr>
        <w:drawing>
          <wp:inline distT="0" distB="0" distL="0" distR="0" wp14:anchorId="2C359029" wp14:editId="55C9F98C">
            <wp:extent cx="5409565" cy="3802380"/>
            <wp:effectExtent l="0" t="0" r="635" b="7620"/>
            <wp:docPr id="19163943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9565" cy="3802380"/>
                    </a:xfrm>
                    <a:prstGeom prst="rect">
                      <a:avLst/>
                    </a:prstGeom>
                    <a:noFill/>
                    <a:ln>
                      <a:noFill/>
                    </a:ln>
                  </pic:spPr>
                </pic:pic>
              </a:graphicData>
            </a:graphic>
          </wp:inline>
        </w:drawing>
      </w:r>
    </w:p>
    <w:p w14:paraId="00000077" w14:textId="77777777" w:rsidR="0055453B" w:rsidRDefault="00000000">
      <w:pPr>
        <w:spacing w:line="480" w:lineRule="auto"/>
        <w:jc w:val="both"/>
        <w:rPr>
          <w:rFonts w:ascii="Arial" w:eastAsia="Arial" w:hAnsi="Arial" w:cs="Arial"/>
          <w:sz w:val="22"/>
          <w:szCs w:val="22"/>
        </w:rPr>
      </w:pPr>
      <w:r>
        <w:rPr>
          <w:rFonts w:ascii="Arial" w:eastAsia="Arial" w:hAnsi="Arial" w:cs="Arial"/>
          <w:b/>
          <w:sz w:val="22"/>
          <w:szCs w:val="22"/>
        </w:rPr>
        <w:t xml:space="preserve">Figure 1. Experimental design of treatment groups and </w:t>
      </w:r>
      <w:r>
        <w:rPr>
          <w:rFonts w:ascii="Arial" w:eastAsia="Arial" w:hAnsi="Arial" w:cs="Arial"/>
          <w:b/>
          <w:i/>
          <w:sz w:val="22"/>
          <w:szCs w:val="22"/>
        </w:rPr>
        <w:t>Tfr1</w:t>
      </w:r>
      <w:r>
        <w:rPr>
          <w:rFonts w:ascii="Arial" w:eastAsia="Arial" w:hAnsi="Arial" w:cs="Arial"/>
          <w:b/>
          <w:sz w:val="22"/>
          <w:szCs w:val="22"/>
        </w:rPr>
        <w:t xml:space="preserve"> mRNA expression in developing neuronal cultures. (A) </w:t>
      </w:r>
      <w:r>
        <w:rPr>
          <w:rFonts w:ascii="Arial" w:eastAsia="Arial" w:hAnsi="Arial" w:cs="Arial"/>
          <w:sz w:val="22"/>
          <w:szCs w:val="22"/>
        </w:rPr>
        <w:t xml:space="preserve">The general timeline of key neuron developmental processes from 0 to 21 days of </w:t>
      </w:r>
      <w:r>
        <w:rPr>
          <w:rFonts w:ascii="Arial" w:eastAsia="Arial" w:hAnsi="Arial" w:cs="Arial"/>
          <w:i/>
          <w:sz w:val="22"/>
          <w:szCs w:val="22"/>
        </w:rPr>
        <w:t xml:space="preserve">in vitro </w:t>
      </w:r>
      <w:r>
        <w:rPr>
          <w:rFonts w:ascii="Arial" w:eastAsia="Arial" w:hAnsi="Arial" w:cs="Arial"/>
          <w:sz w:val="22"/>
          <w:szCs w:val="22"/>
        </w:rPr>
        <w:t xml:space="preserve">(DIV) culture after harvesting and plating cells from embryonic day 16.5 (E16.5) wild-type mouse hippocampus. Treatment groups are indicated and show initial timing of continual treatment with either vehicle (iron sufficient; </w:t>
      </w:r>
      <w:proofErr w:type="spellStart"/>
      <w:r>
        <w:rPr>
          <w:rFonts w:ascii="Arial" w:eastAsia="Arial" w:hAnsi="Arial" w:cs="Arial"/>
          <w:sz w:val="22"/>
          <w:szCs w:val="22"/>
        </w:rPr>
        <w:t>FeS</w:t>
      </w:r>
      <w:proofErr w:type="spellEnd"/>
      <w:r>
        <w:rPr>
          <w:rFonts w:ascii="Arial" w:eastAsia="Arial" w:hAnsi="Arial" w:cs="Arial"/>
          <w:sz w:val="22"/>
          <w:szCs w:val="22"/>
        </w:rPr>
        <w:t xml:space="preserve">) or the iron chelator deferoxamine (DFO) (iron deficient; </w:t>
      </w:r>
      <w:proofErr w:type="spellStart"/>
      <w:r>
        <w:rPr>
          <w:rFonts w:ascii="Arial" w:eastAsia="Arial" w:hAnsi="Arial" w:cs="Arial"/>
          <w:sz w:val="22"/>
          <w:szCs w:val="22"/>
        </w:rPr>
        <w:t>FeD</w:t>
      </w:r>
      <w:proofErr w:type="spellEnd"/>
      <w:r>
        <w:rPr>
          <w:rFonts w:ascii="Arial" w:eastAsia="Arial" w:hAnsi="Arial" w:cs="Arial"/>
          <w:sz w:val="22"/>
          <w:szCs w:val="22"/>
        </w:rPr>
        <w:t>) in iron sufficient glia conditioned media. Iron repletion (</w:t>
      </w:r>
      <w:proofErr w:type="spellStart"/>
      <w:r>
        <w:rPr>
          <w:rFonts w:ascii="Arial" w:eastAsia="Arial" w:hAnsi="Arial" w:cs="Arial"/>
          <w:sz w:val="22"/>
          <w:szCs w:val="22"/>
        </w:rPr>
        <w:t>FeR</w:t>
      </w:r>
      <w:proofErr w:type="spellEnd"/>
      <w:r>
        <w:rPr>
          <w:rFonts w:ascii="Arial" w:eastAsia="Arial" w:hAnsi="Arial" w:cs="Arial"/>
          <w:sz w:val="22"/>
          <w:szCs w:val="22"/>
        </w:rPr>
        <w:t xml:space="preserve">) between 14 and 21DIV was accomplished by removal of DFO. Quantitative real-time PCR (qPCR, #) of selected genes was compared between treatment groups at indicated timepoints; ATP concentration (*) compared between all treatment groups at 21DIV. </w:t>
      </w:r>
      <w:r>
        <w:rPr>
          <w:rFonts w:ascii="Arial" w:eastAsia="Arial" w:hAnsi="Arial" w:cs="Arial"/>
          <w:b/>
          <w:sz w:val="22"/>
          <w:szCs w:val="22"/>
        </w:rPr>
        <w:t>(B)</w:t>
      </w:r>
      <w:r>
        <w:rPr>
          <w:rFonts w:ascii="Arial" w:eastAsia="Arial" w:hAnsi="Arial" w:cs="Arial"/>
          <w:sz w:val="22"/>
          <w:szCs w:val="22"/>
        </w:rPr>
        <w:t xml:space="preserve"> qPCR was performed for </w:t>
      </w:r>
      <w:r>
        <w:rPr>
          <w:rFonts w:ascii="Arial" w:eastAsia="Arial" w:hAnsi="Arial" w:cs="Arial"/>
          <w:i/>
          <w:sz w:val="22"/>
          <w:szCs w:val="22"/>
        </w:rPr>
        <w:t xml:space="preserve">Tfr1, </w:t>
      </w:r>
      <w:r>
        <w:rPr>
          <w:rFonts w:ascii="Arial" w:eastAsia="Arial" w:hAnsi="Arial" w:cs="Arial"/>
          <w:sz w:val="22"/>
          <w:szCs w:val="22"/>
        </w:rPr>
        <w:t xml:space="preserve">the gene coding for the main neuronal iron uptake protein, to validate iron status of treatment groups at 11, 18, and 21DIV. Treatment of cultures with DFO increased </w:t>
      </w:r>
      <w:r>
        <w:rPr>
          <w:rFonts w:ascii="Arial" w:eastAsia="Arial" w:hAnsi="Arial" w:cs="Arial"/>
          <w:i/>
          <w:sz w:val="22"/>
          <w:szCs w:val="22"/>
        </w:rPr>
        <w:t>Tfr1</w:t>
      </w:r>
      <w:r>
        <w:rPr>
          <w:rFonts w:ascii="Arial" w:eastAsia="Arial" w:hAnsi="Arial" w:cs="Arial"/>
          <w:sz w:val="22"/>
          <w:szCs w:val="22"/>
        </w:rPr>
        <w:t xml:space="preserve"> mRNA (11, 18, and 21DIV) </w:t>
      </w:r>
      <w:r>
        <w:rPr>
          <w:rFonts w:ascii="Arial" w:eastAsia="Arial" w:hAnsi="Arial" w:cs="Arial"/>
          <w:sz w:val="22"/>
          <w:szCs w:val="22"/>
        </w:rPr>
        <w:lastRenderedPageBreak/>
        <w:t xml:space="preserve">and could be restored with removal of DFO (21DIV). Individual data points representing one unique culture are shown alongside mean ± SD relative to the average mRNA level to the </w:t>
      </w:r>
      <w:proofErr w:type="spellStart"/>
      <w:r>
        <w:rPr>
          <w:rFonts w:ascii="Arial" w:eastAsia="Arial" w:hAnsi="Arial" w:cs="Arial"/>
          <w:sz w:val="22"/>
          <w:szCs w:val="22"/>
        </w:rPr>
        <w:t>FeS</w:t>
      </w:r>
      <w:proofErr w:type="spellEnd"/>
      <w:r>
        <w:rPr>
          <w:rFonts w:ascii="Arial" w:eastAsia="Arial" w:hAnsi="Arial" w:cs="Arial"/>
          <w:sz w:val="22"/>
          <w:szCs w:val="22"/>
        </w:rPr>
        <w:t xml:space="preserve"> group at each neuronal age. Relative data are shown on a log scale to accurately reflect the magnitude of changes. Asterisks indicate statistical difference between groups at a given age by Student’s test at 11DIV (</w:t>
      </w:r>
      <w:r>
        <w:rPr>
          <w:rFonts w:ascii="Arial" w:eastAsia="Arial" w:hAnsi="Arial" w:cs="Arial"/>
          <w:i/>
          <w:sz w:val="22"/>
          <w:szCs w:val="22"/>
        </w:rPr>
        <w:t>n</w:t>
      </w:r>
      <w:r>
        <w:rPr>
          <w:rFonts w:ascii="Arial" w:eastAsia="Arial" w:hAnsi="Arial" w:cs="Arial"/>
          <w:sz w:val="22"/>
          <w:szCs w:val="22"/>
        </w:rPr>
        <w:t>=12) and 18DIV (</w:t>
      </w:r>
      <w:r>
        <w:rPr>
          <w:rFonts w:ascii="Arial" w:eastAsia="Arial" w:hAnsi="Arial" w:cs="Arial"/>
          <w:i/>
          <w:sz w:val="22"/>
          <w:szCs w:val="22"/>
        </w:rPr>
        <w:t>n</w:t>
      </w:r>
      <w:r>
        <w:rPr>
          <w:rFonts w:ascii="Arial" w:eastAsia="Arial" w:hAnsi="Arial" w:cs="Arial"/>
          <w:sz w:val="22"/>
          <w:szCs w:val="22"/>
        </w:rPr>
        <w:t>=12-13) and by one-way ANOVA with a Tukey’s post-hoc test at 21DIV (</w:t>
      </w:r>
      <w:r>
        <w:rPr>
          <w:rFonts w:ascii="Arial" w:eastAsia="Arial" w:hAnsi="Arial" w:cs="Arial"/>
          <w:i/>
          <w:sz w:val="22"/>
          <w:szCs w:val="22"/>
        </w:rPr>
        <w:t>n</w:t>
      </w:r>
      <w:r>
        <w:rPr>
          <w:rFonts w:ascii="Arial" w:eastAsia="Arial" w:hAnsi="Arial" w:cs="Arial"/>
          <w:sz w:val="22"/>
          <w:szCs w:val="22"/>
        </w:rPr>
        <w:t xml:space="preserve">=15-20). </w:t>
      </w:r>
      <w:r>
        <w:rPr>
          <w:rFonts w:ascii="Arial" w:eastAsia="Arial" w:hAnsi="Arial" w:cs="Arial"/>
          <w:b/>
          <w:sz w:val="22"/>
          <w:szCs w:val="22"/>
        </w:rPr>
        <w:t>(C)</w:t>
      </w:r>
      <w:r>
        <w:rPr>
          <w:rFonts w:ascii="Arial" w:eastAsia="Arial" w:hAnsi="Arial" w:cs="Arial"/>
          <w:sz w:val="22"/>
          <w:szCs w:val="22"/>
        </w:rPr>
        <w:t xml:space="preserve"> Extracellular T3 concentrations in culture medium were compared between treatments and across time. A two-way ANOVA found a significant main effect for </w:t>
      </w:r>
      <w:proofErr w:type="spellStart"/>
      <w:r>
        <w:rPr>
          <w:rFonts w:ascii="Arial" w:eastAsia="Arial" w:hAnsi="Arial" w:cs="Arial"/>
          <w:sz w:val="22"/>
          <w:szCs w:val="22"/>
        </w:rPr>
        <w:t>FeS</w:t>
      </w:r>
      <w:proofErr w:type="spellEnd"/>
      <w:r>
        <w:rPr>
          <w:rFonts w:ascii="Arial" w:eastAsia="Arial" w:hAnsi="Arial" w:cs="Arial"/>
          <w:sz w:val="22"/>
          <w:szCs w:val="22"/>
        </w:rPr>
        <w:t xml:space="preserve"> compared to </w:t>
      </w:r>
      <w:proofErr w:type="spellStart"/>
      <w:r>
        <w:rPr>
          <w:rFonts w:ascii="Arial" w:eastAsia="Arial" w:hAnsi="Arial" w:cs="Arial"/>
          <w:sz w:val="22"/>
          <w:szCs w:val="22"/>
        </w:rPr>
        <w:t>FeD</w:t>
      </w:r>
      <w:proofErr w:type="spellEnd"/>
      <w:r>
        <w:rPr>
          <w:rFonts w:ascii="Arial" w:eastAsia="Arial" w:hAnsi="Arial" w:cs="Arial"/>
          <w:sz w:val="22"/>
          <w:szCs w:val="22"/>
        </w:rPr>
        <w:t xml:space="preserve"> (F= 6.92, </w:t>
      </w:r>
      <w:r>
        <w:rPr>
          <w:rFonts w:ascii="Arial" w:eastAsia="Arial" w:hAnsi="Arial" w:cs="Arial"/>
          <w:i/>
          <w:sz w:val="22"/>
          <w:szCs w:val="22"/>
        </w:rPr>
        <w:t xml:space="preserve">p </w:t>
      </w:r>
      <w:r>
        <w:rPr>
          <w:rFonts w:ascii="Arial" w:eastAsia="Arial" w:hAnsi="Arial" w:cs="Arial"/>
          <w:sz w:val="22"/>
          <w:szCs w:val="22"/>
        </w:rPr>
        <w:t xml:space="preserve">= .013). Extracellular T3 levels were significantly increased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neurons (F = 6.92, </w:t>
      </w:r>
      <w:r>
        <w:rPr>
          <w:rFonts w:ascii="Arial" w:eastAsia="Arial" w:hAnsi="Arial" w:cs="Arial"/>
          <w:i/>
          <w:sz w:val="22"/>
          <w:szCs w:val="22"/>
        </w:rPr>
        <w:t xml:space="preserve">p </w:t>
      </w:r>
      <w:r>
        <w:rPr>
          <w:rFonts w:ascii="Arial" w:eastAsia="Arial" w:hAnsi="Arial" w:cs="Arial"/>
          <w:sz w:val="22"/>
          <w:szCs w:val="22"/>
        </w:rPr>
        <w:t>= .013), but there was no significant interaction with DIV,</w:t>
      </w:r>
    </w:p>
    <w:p w14:paraId="00000078" w14:textId="77777777" w:rsidR="0055453B" w:rsidRDefault="0055453B">
      <w:pPr>
        <w:spacing w:line="480" w:lineRule="auto"/>
        <w:jc w:val="both"/>
        <w:rPr>
          <w:rFonts w:ascii="Arial" w:eastAsia="Arial" w:hAnsi="Arial" w:cs="Arial"/>
          <w:sz w:val="22"/>
          <w:szCs w:val="22"/>
        </w:rPr>
      </w:pPr>
    </w:p>
    <w:p w14:paraId="00000079" w14:textId="77777777" w:rsidR="0055453B" w:rsidRDefault="0055453B">
      <w:pPr>
        <w:spacing w:line="480" w:lineRule="auto"/>
        <w:jc w:val="both"/>
        <w:rPr>
          <w:rFonts w:ascii="Arial" w:eastAsia="Arial" w:hAnsi="Arial" w:cs="Arial"/>
          <w:b/>
          <w:sz w:val="22"/>
          <w:szCs w:val="22"/>
        </w:rPr>
      </w:pPr>
    </w:p>
    <w:p w14:paraId="0000007A" w14:textId="77777777" w:rsidR="0055453B" w:rsidRDefault="0055453B">
      <w:pPr>
        <w:spacing w:line="480" w:lineRule="auto"/>
        <w:jc w:val="both"/>
        <w:rPr>
          <w:rFonts w:ascii="Arial" w:eastAsia="Arial" w:hAnsi="Arial" w:cs="Arial"/>
          <w:b/>
          <w:sz w:val="22"/>
          <w:szCs w:val="22"/>
        </w:rPr>
      </w:pPr>
    </w:p>
    <w:p w14:paraId="0000007B" w14:textId="77777777" w:rsidR="0055453B" w:rsidRDefault="00000000">
      <w:pPr>
        <w:spacing w:line="480" w:lineRule="auto"/>
        <w:jc w:val="both"/>
        <w:rPr>
          <w:rFonts w:ascii="Arial" w:eastAsia="Arial" w:hAnsi="Arial" w:cs="Arial"/>
          <w:b/>
          <w:sz w:val="22"/>
          <w:szCs w:val="22"/>
        </w:rPr>
      </w:pPr>
      <w:r>
        <w:br w:type="page"/>
      </w:r>
    </w:p>
    <w:p w14:paraId="0000007C" w14:textId="75A0533C" w:rsidR="0055453B" w:rsidRDefault="00343D4F">
      <w:pPr>
        <w:spacing w:line="480" w:lineRule="auto"/>
        <w:jc w:val="both"/>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49D32696" wp14:editId="36BFC2C8">
            <wp:extent cx="5481955" cy="3893185"/>
            <wp:effectExtent l="0" t="0" r="4445" b="0"/>
            <wp:docPr id="7490200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1955" cy="3893185"/>
                    </a:xfrm>
                    <a:prstGeom prst="rect">
                      <a:avLst/>
                    </a:prstGeom>
                    <a:noFill/>
                    <a:ln>
                      <a:noFill/>
                    </a:ln>
                  </pic:spPr>
                </pic:pic>
              </a:graphicData>
            </a:graphic>
          </wp:inline>
        </w:drawing>
      </w:r>
    </w:p>
    <w:p w14:paraId="0000007D" w14:textId="4BE714C2"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t>Figure 2. Neuronal iron deficiency alters mRNA expression of thyroid hormone-response genes as early as 11DIV. (A)</w:t>
      </w:r>
      <w:r>
        <w:rPr>
          <w:rFonts w:ascii="Arial" w:eastAsia="Arial" w:hAnsi="Arial" w:cs="Arial"/>
          <w:sz w:val="22"/>
          <w:szCs w:val="22"/>
        </w:rPr>
        <w:t xml:space="preserve"> Quantitative real-time PCR (qPCR) was performed for known thyroid hormone homeostasis genes, </w:t>
      </w:r>
      <w:r>
        <w:rPr>
          <w:rFonts w:ascii="Arial" w:eastAsia="Arial" w:hAnsi="Arial" w:cs="Arial"/>
          <w:i/>
          <w:sz w:val="22"/>
          <w:szCs w:val="22"/>
        </w:rPr>
        <w:t xml:space="preserve">Slc16a2, Slco1c1, Dio2,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and </w:t>
      </w:r>
      <w:r>
        <w:rPr>
          <w:rFonts w:ascii="Arial" w:eastAsia="Arial" w:hAnsi="Arial" w:cs="Arial"/>
          <w:i/>
          <w:sz w:val="22"/>
          <w:szCs w:val="22"/>
        </w:rPr>
        <w:t xml:space="preserve">Hr. </w:t>
      </w:r>
      <w:r>
        <w:rPr>
          <w:rFonts w:ascii="Arial" w:eastAsia="Arial" w:hAnsi="Arial" w:cs="Arial"/>
          <w:sz w:val="22"/>
          <w:szCs w:val="22"/>
        </w:rPr>
        <w:t xml:space="preserve">mRNA levels for </w:t>
      </w:r>
      <w:proofErr w:type="spellStart"/>
      <w:r>
        <w:rPr>
          <w:rFonts w:ascii="Arial" w:eastAsia="Arial" w:hAnsi="Arial" w:cs="Arial"/>
          <w:i/>
          <w:sz w:val="22"/>
          <w:szCs w:val="22"/>
        </w:rPr>
        <w:t>Crym</w:t>
      </w:r>
      <w:proofErr w:type="spellEnd"/>
      <w:r>
        <w:rPr>
          <w:rFonts w:ascii="Arial" w:eastAsia="Arial" w:hAnsi="Arial" w:cs="Arial"/>
          <w:sz w:val="22"/>
          <w:szCs w:val="22"/>
        </w:rPr>
        <w:t xml:space="preserve"> and </w:t>
      </w:r>
      <w:proofErr w:type="spellStart"/>
      <w:r>
        <w:rPr>
          <w:rFonts w:ascii="Arial" w:eastAsia="Arial" w:hAnsi="Arial" w:cs="Arial"/>
          <w:i/>
          <w:sz w:val="22"/>
          <w:szCs w:val="22"/>
        </w:rPr>
        <w:t>Hr</w:t>
      </w:r>
      <w:proofErr w:type="spellEnd"/>
      <w:r>
        <w:rPr>
          <w:rFonts w:ascii="Arial" w:eastAsia="Arial" w:hAnsi="Arial" w:cs="Arial"/>
          <w:sz w:val="22"/>
          <w:szCs w:val="22"/>
        </w:rPr>
        <w:t xml:space="preserve"> are significantly decreased by iron deficiency (</w:t>
      </w:r>
      <w:proofErr w:type="spellStart"/>
      <w:r>
        <w:rPr>
          <w:rFonts w:ascii="Arial" w:eastAsia="Arial" w:hAnsi="Arial" w:cs="Arial"/>
          <w:sz w:val="22"/>
          <w:szCs w:val="22"/>
        </w:rPr>
        <w:t>FeD</w:t>
      </w:r>
      <w:proofErr w:type="spellEnd"/>
      <w:r>
        <w:rPr>
          <w:rFonts w:ascii="Arial" w:eastAsia="Arial" w:hAnsi="Arial" w:cs="Arial"/>
          <w:sz w:val="22"/>
          <w:szCs w:val="22"/>
        </w:rPr>
        <w:t>) compared to iron sufficient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at 11DIV </w:t>
      </w:r>
      <w:r>
        <w:rPr>
          <w:rFonts w:ascii="Arial" w:eastAsia="Arial" w:hAnsi="Arial" w:cs="Arial"/>
          <w:b/>
          <w:sz w:val="22"/>
          <w:szCs w:val="22"/>
        </w:rPr>
        <w:t>(B)</w:t>
      </w:r>
      <w:r>
        <w:rPr>
          <w:rFonts w:ascii="Arial" w:eastAsia="Arial" w:hAnsi="Arial" w:cs="Arial"/>
          <w:sz w:val="22"/>
          <w:szCs w:val="22"/>
        </w:rPr>
        <w:t xml:space="preserve"> qPCR for known thyroid hormone responsive genes involved in neuronal development, </w:t>
      </w:r>
      <w:r>
        <w:rPr>
          <w:rFonts w:ascii="Arial" w:eastAsia="Arial" w:hAnsi="Arial" w:cs="Arial"/>
          <w:i/>
          <w:sz w:val="22"/>
          <w:szCs w:val="22"/>
        </w:rPr>
        <w:t xml:space="preserve">Klf9,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have significantly decreased mRNA levels of these neurodevelopmental genes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For </w:t>
      </w:r>
      <w:r>
        <w:rPr>
          <w:rFonts w:ascii="Arial" w:eastAsia="Arial" w:hAnsi="Arial" w:cs="Arial"/>
          <w:i/>
          <w:sz w:val="22"/>
          <w:szCs w:val="22"/>
        </w:rPr>
        <w:t xml:space="preserve">A </w:t>
      </w:r>
      <w:r>
        <w:rPr>
          <w:rFonts w:ascii="Arial" w:eastAsia="Arial" w:hAnsi="Arial" w:cs="Arial"/>
          <w:sz w:val="22"/>
          <w:szCs w:val="22"/>
        </w:rPr>
        <w:t xml:space="preserve">and </w:t>
      </w:r>
      <w:r>
        <w:rPr>
          <w:rFonts w:ascii="Arial" w:eastAsia="Arial" w:hAnsi="Arial" w:cs="Arial"/>
          <w:i/>
          <w:sz w:val="22"/>
          <w:szCs w:val="22"/>
        </w:rPr>
        <w:t>B</w:t>
      </w:r>
      <w:r>
        <w:rPr>
          <w:rFonts w:ascii="Arial" w:eastAsia="Arial" w:hAnsi="Arial" w:cs="Arial"/>
          <w:sz w:val="22"/>
          <w:szCs w:val="22"/>
        </w:rPr>
        <w:t>, individual data points representing one unique culture are shown alongside mean ± SD relative to the average mRNA level for the iron sufficient (</w:t>
      </w:r>
      <w:proofErr w:type="spellStart"/>
      <w:r>
        <w:rPr>
          <w:rFonts w:ascii="Arial" w:eastAsia="Arial" w:hAnsi="Arial" w:cs="Arial"/>
          <w:sz w:val="22"/>
          <w:szCs w:val="22"/>
        </w:rPr>
        <w:t>FeS</w:t>
      </w:r>
      <w:proofErr w:type="spellEnd"/>
      <w:r>
        <w:rPr>
          <w:rFonts w:ascii="Arial" w:eastAsia="Arial" w:hAnsi="Arial" w:cs="Arial"/>
          <w:sz w:val="22"/>
          <w:szCs w:val="22"/>
        </w:rPr>
        <w:t>) group at each neuronal age. Asterisks indicate statistical difference between groups at a given age by Student’s test (</w:t>
      </w:r>
      <w:r>
        <w:rPr>
          <w:rFonts w:ascii="Arial" w:eastAsia="Arial" w:hAnsi="Arial" w:cs="Arial"/>
          <w:i/>
          <w:sz w:val="22"/>
          <w:szCs w:val="22"/>
        </w:rPr>
        <w:t>n</w:t>
      </w:r>
      <w:r>
        <w:rPr>
          <w:rFonts w:ascii="Arial" w:eastAsia="Arial" w:hAnsi="Arial" w:cs="Arial"/>
          <w:sz w:val="22"/>
          <w:szCs w:val="22"/>
        </w:rPr>
        <w:t xml:space="preserve">=12). </w:t>
      </w:r>
      <w:r>
        <w:rPr>
          <w:rFonts w:ascii="Arial" w:eastAsia="Arial" w:hAnsi="Arial" w:cs="Arial"/>
          <w:b/>
          <w:sz w:val="22"/>
          <w:szCs w:val="22"/>
        </w:rPr>
        <w:t xml:space="preserve">(C) </w:t>
      </w:r>
      <w:r>
        <w:rPr>
          <w:rFonts w:ascii="Arial" w:eastAsia="Arial" w:hAnsi="Arial" w:cs="Arial"/>
          <w:sz w:val="22"/>
          <w:szCs w:val="22"/>
        </w:rPr>
        <w:t xml:space="preserve">Principal component analysis (PCA) plot of mRNA levels for all genes in </w:t>
      </w:r>
      <w:r>
        <w:rPr>
          <w:rFonts w:ascii="Arial" w:eastAsia="Arial" w:hAnsi="Arial" w:cs="Arial"/>
          <w:i/>
          <w:sz w:val="22"/>
          <w:szCs w:val="22"/>
        </w:rPr>
        <w:t xml:space="preserve">A </w:t>
      </w:r>
      <w:r>
        <w:rPr>
          <w:rFonts w:ascii="Arial" w:eastAsia="Arial" w:hAnsi="Arial" w:cs="Arial"/>
          <w:sz w:val="22"/>
          <w:szCs w:val="22"/>
        </w:rPr>
        <w:t xml:space="preserve">and </w:t>
      </w:r>
      <w:r>
        <w:rPr>
          <w:rFonts w:ascii="Arial" w:eastAsia="Arial" w:hAnsi="Arial" w:cs="Arial"/>
          <w:i/>
          <w:sz w:val="22"/>
          <w:szCs w:val="22"/>
        </w:rPr>
        <w:t>B</w:t>
      </w:r>
      <w:r>
        <w:rPr>
          <w:rFonts w:ascii="Arial" w:eastAsia="Arial" w:hAnsi="Arial" w:cs="Arial"/>
          <w:sz w:val="22"/>
          <w:szCs w:val="22"/>
        </w:rPr>
        <w:t xml:space="preserve"> and </w:t>
      </w:r>
      <w:r>
        <w:rPr>
          <w:rFonts w:ascii="Arial" w:eastAsia="Arial" w:hAnsi="Arial" w:cs="Arial"/>
          <w:i/>
          <w:sz w:val="22"/>
          <w:szCs w:val="22"/>
        </w:rPr>
        <w:t xml:space="preserve">Tfr1 </w:t>
      </w:r>
      <w:r>
        <w:rPr>
          <w:rFonts w:ascii="Arial" w:eastAsia="Arial" w:hAnsi="Arial" w:cs="Arial"/>
          <w:sz w:val="22"/>
          <w:szCs w:val="22"/>
        </w:rPr>
        <w:t xml:space="preserve">from Figure 1B. Individual points represent the PCA score for an individual culture and lines represent the loading values for the </w:t>
      </w:r>
      <w:r>
        <w:rPr>
          <w:rFonts w:ascii="Arial" w:eastAsia="Arial" w:hAnsi="Arial" w:cs="Arial"/>
          <w:sz w:val="22"/>
          <w:szCs w:val="22"/>
        </w:rPr>
        <w:lastRenderedPageBreak/>
        <w:t xml:space="preserve">annotated mRNA. Treatment groups are notated on individual points and reveal clustering of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away from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on principal component 1 (PC1);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have greater spread along PC2. Directionality of loading values suggests that neurodevelopmental genes are more predictive for iron status (</w:t>
      </w:r>
      <w:r>
        <w:rPr>
          <w:rFonts w:ascii="Arial" w:eastAsia="Arial" w:hAnsi="Arial" w:cs="Arial"/>
          <w:i/>
          <w:sz w:val="22"/>
          <w:szCs w:val="22"/>
        </w:rPr>
        <w:t>Tfr1</w:t>
      </w:r>
      <w:r>
        <w:rPr>
          <w:rFonts w:ascii="Arial" w:eastAsia="Arial" w:hAnsi="Arial" w:cs="Arial"/>
          <w:sz w:val="22"/>
          <w:szCs w:val="22"/>
        </w:rPr>
        <w:t xml:space="preserve">) than thyroid homeostasis genes, </w:t>
      </w:r>
      <w:proofErr w:type="gramStart"/>
      <w:r>
        <w:rPr>
          <w:rFonts w:ascii="Arial" w:eastAsia="Arial" w:hAnsi="Arial" w:cs="Arial"/>
          <w:sz w:val="22"/>
          <w:szCs w:val="22"/>
        </w:rPr>
        <w:t>with the exception of</w:t>
      </w:r>
      <w:proofErr w:type="gramEnd"/>
      <w:r>
        <w:rPr>
          <w:rFonts w:ascii="Arial" w:eastAsia="Arial" w:hAnsi="Arial" w:cs="Arial"/>
          <w:sz w:val="22"/>
          <w:szCs w:val="22"/>
        </w:rPr>
        <w:t xml:space="preserve"> </w:t>
      </w:r>
      <w:proofErr w:type="spellStart"/>
      <w:r>
        <w:rPr>
          <w:rFonts w:ascii="Arial" w:eastAsia="Arial" w:hAnsi="Arial" w:cs="Arial"/>
          <w:i/>
          <w:sz w:val="22"/>
          <w:szCs w:val="22"/>
        </w:rPr>
        <w:t>Crym</w:t>
      </w:r>
      <w:proofErr w:type="spellEnd"/>
      <w:r>
        <w:rPr>
          <w:rFonts w:ascii="Arial" w:eastAsia="Arial" w:hAnsi="Arial" w:cs="Arial"/>
          <w:i/>
          <w:sz w:val="22"/>
          <w:szCs w:val="22"/>
        </w:rPr>
        <w:t>.</w:t>
      </w:r>
      <w:r>
        <w:rPr>
          <w:rFonts w:ascii="Arial" w:eastAsia="Arial" w:hAnsi="Arial" w:cs="Arial"/>
          <w:sz w:val="22"/>
          <w:szCs w:val="22"/>
        </w:rPr>
        <w:t xml:space="preserve"> </w:t>
      </w:r>
    </w:p>
    <w:p w14:paraId="530F6842" w14:textId="049ED1E1" w:rsidR="00343D4F" w:rsidRDefault="00343D4F">
      <w:pPr>
        <w:spacing w:line="480" w:lineRule="auto"/>
        <w:jc w:val="both"/>
        <w:rPr>
          <w:rFonts w:ascii="Arial" w:eastAsia="Arial" w:hAnsi="Arial" w:cs="Arial"/>
          <w:b/>
          <w:sz w:val="22"/>
          <w:szCs w:val="22"/>
        </w:rPr>
      </w:pPr>
      <w:r>
        <w:rPr>
          <w:rFonts w:ascii="Arial" w:eastAsia="Arial" w:hAnsi="Arial" w:cs="Arial"/>
          <w:b/>
          <w:noProof/>
          <w:sz w:val="22"/>
          <w:szCs w:val="22"/>
        </w:rPr>
        <w:drawing>
          <wp:inline distT="0" distB="0" distL="0" distR="0" wp14:anchorId="1EF6C456" wp14:editId="23D6DB11">
            <wp:extent cx="5486400" cy="3820795"/>
            <wp:effectExtent l="0" t="0" r="0" b="8255"/>
            <wp:docPr id="1217875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3820795"/>
                    </a:xfrm>
                    <a:prstGeom prst="rect">
                      <a:avLst/>
                    </a:prstGeom>
                    <a:noFill/>
                    <a:ln>
                      <a:noFill/>
                    </a:ln>
                  </pic:spPr>
                </pic:pic>
              </a:graphicData>
            </a:graphic>
          </wp:inline>
        </w:drawing>
      </w:r>
    </w:p>
    <w:p w14:paraId="0000007E" w14:textId="7B144105"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t>Figure 3. Neuronal iron deficiency alters mRNA levels of thyroid hormone homeostatic genes and thyroid hormone responsive neurodevelopmental genes. (A)</w:t>
      </w:r>
      <w:r>
        <w:rPr>
          <w:rFonts w:ascii="Arial" w:eastAsia="Arial" w:hAnsi="Arial" w:cs="Arial"/>
          <w:sz w:val="22"/>
          <w:szCs w:val="22"/>
        </w:rPr>
        <w:t xml:space="preserve"> Quantitative real-time PCR (qPCR) was performed for known thyroid hormone homeostasis genes, </w:t>
      </w:r>
      <w:r>
        <w:rPr>
          <w:rFonts w:ascii="Arial" w:eastAsia="Arial" w:hAnsi="Arial" w:cs="Arial"/>
          <w:i/>
          <w:sz w:val="22"/>
          <w:szCs w:val="22"/>
        </w:rPr>
        <w:t xml:space="preserve">Slc16a2, Slco1c1, Dio2,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and </w:t>
      </w:r>
      <w:r>
        <w:rPr>
          <w:rFonts w:ascii="Arial" w:eastAsia="Arial" w:hAnsi="Arial" w:cs="Arial"/>
          <w:i/>
          <w:sz w:val="22"/>
          <w:szCs w:val="22"/>
        </w:rPr>
        <w:t xml:space="preserve">Hr. </w:t>
      </w:r>
      <w:r>
        <w:rPr>
          <w:rFonts w:ascii="Arial" w:eastAsia="Arial" w:hAnsi="Arial" w:cs="Arial"/>
          <w:sz w:val="22"/>
          <w:szCs w:val="22"/>
        </w:rPr>
        <w:t xml:space="preserve">mRNA levels for </w:t>
      </w:r>
      <w:r>
        <w:rPr>
          <w:rFonts w:ascii="Arial" w:eastAsia="Arial" w:hAnsi="Arial" w:cs="Arial"/>
          <w:i/>
          <w:sz w:val="22"/>
          <w:szCs w:val="22"/>
        </w:rPr>
        <w:t xml:space="preserve">Slc16a2, Slco1c1, Dio2, and </w:t>
      </w:r>
      <w:proofErr w:type="spellStart"/>
      <w:r>
        <w:rPr>
          <w:rFonts w:ascii="Arial" w:eastAsia="Arial" w:hAnsi="Arial" w:cs="Arial"/>
          <w:i/>
          <w:sz w:val="22"/>
          <w:szCs w:val="22"/>
        </w:rPr>
        <w:t>Hr</w:t>
      </w:r>
      <w:proofErr w:type="spellEnd"/>
      <w:r>
        <w:rPr>
          <w:rFonts w:ascii="Arial" w:eastAsia="Arial" w:hAnsi="Arial" w:cs="Arial"/>
          <w:sz w:val="22"/>
          <w:szCs w:val="22"/>
        </w:rPr>
        <w:t xml:space="preserve"> are all significantly increased in iron deficient (</w:t>
      </w:r>
      <w:proofErr w:type="spellStart"/>
      <w:r>
        <w:rPr>
          <w:rFonts w:ascii="Arial" w:eastAsia="Arial" w:hAnsi="Arial" w:cs="Arial"/>
          <w:sz w:val="22"/>
          <w:szCs w:val="22"/>
        </w:rPr>
        <w:t>FeD</w:t>
      </w:r>
      <w:proofErr w:type="spellEnd"/>
      <w:r>
        <w:rPr>
          <w:rFonts w:ascii="Arial" w:eastAsia="Arial" w:hAnsi="Arial" w:cs="Arial"/>
          <w:sz w:val="22"/>
          <w:szCs w:val="22"/>
        </w:rPr>
        <w:t>) cultures compared to iron sufficient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while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remains significantly decreased as at 11DIV, suggesting cellular sensing of a hypothyroid state. </w:t>
      </w:r>
      <w:r>
        <w:rPr>
          <w:rFonts w:ascii="Arial" w:eastAsia="Arial" w:hAnsi="Arial" w:cs="Arial"/>
          <w:b/>
          <w:sz w:val="22"/>
          <w:szCs w:val="22"/>
        </w:rPr>
        <w:t>(B)</w:t>
      </w:r>
      <w:r>
        <w:rPr>
          <w:rFonts w:ascii="Arial" w:eastAsia="Arial" w:hAnsi="Arial" w:cs="Arial"/>
          <w:sz w:val="22"/>
          <w:szCs w:val="22"/>
        </w:rPr>
        <w:t xml:space="preserve"> qPCR for known thyroid hormone responsive genes involved in neuronal development, </w:t>
      </w:r>
      <w:r>
        <w:rPr>
          <w:rFonts w:ascii="Arial" w:eastAsia="Arial" w:hAnsi="Arial" w:cs="Arial"/>
          <w:i/>
          <w:sz w:val="22"/>
          <w:szCs w:val="22"/>
        </w:rPr>
        <w:t xml:space="preserve">Klf9,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w:t>
      </w:r>
      <w:proofErr w:type="spellStart"/>
      <w:r>
        <w:rPr>
          <w:rFonts w:ascii="Arial" w:eastAsia="Arial" w:hAnsi="Arial" w:cs="Arial"/>
          <w:sz w:val="22"/>
          <w:szCs w:val="22"/>
        </w:rPr>
        <w:t>FeD</w:t>
      </w:r>
      <w:proofErr w:type="spellEnd"/>
      <w:r>
        <w:rPr>
          <w:rFonts w:ascii="Arial" w:eastAsia="Arial" w:hAnsi="Arial" w:cs="Arial"/>
          <w:sz w:val="22"/>
          <w:szCs w:val="22"/>
        </w:rPr>
        <w:t xml:space="preserve"> </w:t>
      </w:r>
      <w:r>
        <w:rPr>
          <w:rFonts w:ascii="Arial" w:eastAsia="Arial" w:hAnsi="Arial" w:cs="Arial"/>
          <w:sz w:val="22"/>
          <w:szCs w:val="22"/>
        </w:rPr>
        <w:lastRenderedPageBreak/>
        <w:t xml:space="preserve">cultures have significantly decreased mRNA levels of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For </w:t>
      </w:r>
      <w:r>
        <w:rPr>
          <w:rFonts w:ascii="Arial" w:eastAsia="Arial" w:hAnsi="Arial" w:cs="Arial"/>
          <w:i/>
          <w:sz w:val="22"/>
          <w:szCs w:val="22"/>
        </w:rPr>
        <w:t xml:space="preserve">A </w:t>
      </w:r>
      <w:r>
        <w:rPr>
          <w:rFonts w:ascii="Arial" w:eastAsia="Arial" w:hAnsi="Arial" w:cs="Arial"/>
          <w:sz w:val="22"/>
          <w:szCs w:val="22"/>
        </w:rPr>
        <w:t xml:space="preserve">and </w:t>
      </w:r>
      <w:r>
        <w:rPr>
          <w:rFonts w:ascii="Arial" w:eastAsia="Arial" w:hAnsi="Arial" w:cs="Arial"/>
          <w:i/>
          <w:sz w:val="22"/>
          <w:szCs w:val="22"/>
        </w:rPr>
        <w:t>B</w:t>
      </w:r>
      <w:r>
        <w:rPr>
          <w:rFonts w:ascii="Arial" w:eastAsia="Arial" w:hAnsi="Arial" w:cs="Arial"/>
          <w:sz w:val="22"/>
          <w:szCs w:val="22"/>
        </w:rPr>
        <w:t>, individual data points representing one unique culture are shown alongside mean ± SD relative to the average mRNA level for the iron sufficient (</w:t>
      </w:r>
      <w:proofErr w:type="spellStart"/>
      <w:r>
        <w:rPr>
          <w:rFonts w:ascii="Arial" w:eastAsia="Arial" w:hAnsi="Arial" w:cs="Arial"/>
          <w:sz w:val="22"/>
          <w:szCs w:val="22"/>
        </w:rPr>
        <w:t>FeS</w:t>
      </w:r>
      <w:proofErr w:type="spellEnd"/>
      <w:r>
        <w:rPr>
          <w:rFonts w:ascii="Arial" w:eastAsia="Arial" w:hAnsi="Arial" w:cs="Arial"/>
          <w:sz w:val="22"/>
          <w:szCs w:val="22"/>
        </w:rPr>
        <w:t>) group at each neuronal age. Asterisks indicate statistical difference between groups at a given age by Student’s test (</w:t>
      </w:r>
      <w:r>
        <w:rPr>
          <w:rFonts w:ascii="Arial" w:eastAsia="Arial" w:hAnsi="Arial" w:cs="Arial"/>
          <w:i/>
          <w:sz w:val="22"/>
          <w:szCs w:val="22"/>
        </w:rPr>
        <w:t>n</w:t>
      </w:r>
      <w:r>
        <w:rPr>
          <w:rFonts w:ascii="Arial" w:eastAsia="Arial" w:hAnsi="Arial" w:cs="Arial"/>
          <w:sz w:val="22"/>
          <w:szCs w:val="22"/>
        </w:rPr>
        <w:t xml:space="preserve">=12-13). </w:t>
      </w:r>
      <w:r>
        <w:rPr>
          <w:rFonts w:ascii="Arial" w:eastAsia="Arial" w:hAnsi="Arial" w:cs="Arial"/>
          <w:b/>
          <w:sz w:val="22"/>
          <w:szCs w:val="22"/>
        </w:rPr>
        <w:t xml:space="preserve">(C) </w:t>
      </w:r>
      <w:r>
        <w:rPr>
          <w:rFonts w:ascii="Arial" w:eastAsia="Arial" w:hAnsi="Arial" w:cs="Arial"/>
          <w:sz w:val="22"/>
          <w:szCs w:val="22"/>
        </w:rPr>
        <w:t xml:space="preserve">Principal component analysis (PCA) plot of mRNA levels for all genes in </w:t>
      </w:r>
      <w:r>
        <w:rPr>
          <w:rFonts w:ascii="Arial" w:eastAsia="Arial" w:hAnsi="Arial" w:cs="Arial"/>
          <w:i/>
          <w:sz w:val="22"/>
          <w:szCs w:val="22"/>
        </w:rPr>
        <w:t xml:space="preserve">A </w:t>
      </w:r>
      <w:r>
        <w:rPr>
          <w:rFonts w:ascii="Arial" w:eastAsia="Arial" w:hAnsi="Arial" w:cs="Arial"/>
          <w:sz w:val="22"/>
          <w:szCs w:val="22"/>
        </w:rPr>
        <w:t xml:space="preserve">and </w:t>
      </w:r>
      <w:r>
        <w:rPr>
          <w:rFonts w:ascii="Arial" w:eastAsia="Arial" w:hAnsi="Arial" w:cs="Arial"/>
          <w:i/>
          <w:sz w:val="22"/>
          <w:szCs w:val="22"/>
        </w:rPr>
        <w:t>B</w:t>
      </w:r>
      <w:r>
        <w:rPr>
          <w:rFonts w:ascii="Arial" w:eastAsia="Arial" w:hAnsi="Arial" w:cs="Arial"/>
          <w:sz w:val="22"/>
          <w:szCs w:val="22"/>
        </w:rPr>
        <w:t xml:space="preserve"> and </w:t>
      </w:r>
      <w:r>
        <w:rPr>
          <w:rFonts w:ascii="Arial" w:eastAsia="Arial" w:hAnsi="Arial" w:cs="Arial"/>
          <w:i/>
          <w:sz w:val="22"/>
          <w:szCs w:val="22"/>
        </w:rPr>
        <w:t xml:space="preserve">Tfr1 </w:t>
      </w:r>
      <w:r>
        <w:rPr>
          <w:rFonts w:ascii="Arial" w:eastAsia="Arial" w:hAnsi="Arial" w:cs="Arial"/>
          <w:sz w:val="22"/>
          <w:szCs w:val="22"/>
        </w:rPr>
        <w:t xml:space="preserve">from Figure 1B. Individual points represent the PCA score for an individual culture and lines represent the loading values for the annotated mRNA. Treatment groups are notated on individual points and reveal clustering of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away from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on principal component 1 (PC1); </w:t>
      </w:r>
      <w:proofErr w:type="spellStart"/>
      <w:r>
        <w:rPr>
          <w:rFonts w:ascii="Arial" w:eastAsia="Arial" w:hAnsi="Arial" w:cs="Arial"/>
          <w:sz w:val="22"/>
          <w:szCs w:val="22"/>
        </w:rPr>
        <w:t>FeD</w:t>
      </w:r>
      <w:proofErr w:type="spellEnd"/>
      <w:r>
        <w:rPr>
          <w:rFonts w:ascii="Arial" w:eastAsia="Arial" w:hAnsi="Arial" w:cs="Arial"/>
          <w:sz w:val="22"/>
          <w:szCs w:val="22"/>
        </w:rPr>
        <w:t xml:space="preserve"> neurons have greater spread along PC2. Directionality of loading values suggests that thyroid hormone homeostatic genes are predictive for iron status (</w:t>
      </w:r>
      <w:r>
        <w:rPr>
          <w:rFonts w:ascii="Arial" w:eastAsia="Arial" w:hAnsi="Arial" w:cs="Arial"/>
          <w:i/>
          <w:sz w:val="22"/>
          <w:szCs w:val="22"/>
        </w:rPr>
        <w:t>Tfr1</w:t>
      </w:r>
      <w:r>
        <w:rPr>
          <w:rFonts w:ascii="Arial" w:eastAsia="Arial" w:hAnsi="Arial" w:cs="Arial"/>
          <w:sz w:val="22"/>
          <w:szCs w:val="22"/>
        </w:rPr>
        <w:t xml:space="preserve">). </w:t>
      </w:r>
      <w:r>
        <w:br w:type="page"/>
      </w:r>
    </w:p>
    <w:p w14:paraId="0000007F" w14:textId="5D4C5E7D" w:rsidR="0055453B" w:rsidRDefault="00343D4F">
      <w:pPr>
        <w:spacing w:line="480" w:lineRule="auto"/>
        <w:jc w:val="both"/>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7F049D8A" wp14:editId="6066A81E">
            <wp:extent cx="5481955" cy="3376930"/>
            <wp:effectExtent l="0" t="0" r="4445" b="0"/>
            <wp:docPr id="5283103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1955" cy="3376930"/>
                    </a:xfrm>
                    <a:prstGeom prst="rect">
                      <a:avLst/>
                    </a:prstGeom>
                    <a:noFill/>
                    <a:ln>
                      <a:noFill/>
                    </a:ln>
                  </pic:spPr>
                </pic:pic>
              </a:graphicData>
            </a:graphic>
          </wp:inline>
        </w:drawing>
      </w:r>
    </w:p>
    <w:p w14:paraId="00000080" w14:textId="77777777" w:rsidR="0055453B" w:rsidRDefault="00000000">
      <w:pPr>
        <w:spacing w:line="480" w:lineRule="auto"/>
        <w:jc w:val="both"/>
        <w:rPr>
          <w:rFonts w:ascii="Arial" w:eastAsia="Arial" w:hAnsi="Arial" w:cs="Arial"/>
          <w:sz w:val="22"/>
          <w:szCs w:val="22"/>
        </w:rPr>
      </w:pPr>
      <w:r>
        <w:rPr>
          <w:rFonts w:ascii="Arial" w:eastAsia="Arial" w:hAnsi="Arial" w:cs="Arial"/>
          <w:b/>
          <w:sz w:val="22"/>
          <w:szCs w:val="22"/>
        </w:rPr>
        <w:t xml:space="preserve">Figure 4. Iron repletion does not fully recover neuronal ATP concentrations nor mRNA levels of thyroid hormone responsive genes at 21DIV. (A) </w:t>
      </w:r>
      <w:r>
        <w:rPr>
          <w:rFonts w:ascii="Arial" w:eastAsia="Arial" w:hAnsi="Arial" w:cs="Arial"/>
          <w:sz w:val="22"/>
          <w:szCs w:val="22"/>
        </w:rPr>
        <w:t>Intracellular ATP concentrations were measured and normalized to the DNA content of each well (</w:t>
      </w:r>
      <w:r>
        <w:rPr>
          <w:rFonts w:ascii="Arial" w:eastAsia="Arial" w:hAnsi="Arial" w:cs="Arial"/>
          <w:i/>
          <w:sz w:val="22"/>
          <w:szCs w:val="22"/>
        </w:rPr>
        <w:t>n</w:t>
      </w:r>
      <w:r>
        <w:rPr>
          <w:rFonts w:ascii="Arial" w:eastAsia="Arial" w:hAnsi="Arial" w:cs="Arial"/>
          <w:sz w:val="22"/>
          <w:szCs w:val="22"/>
        </w:rPr>
        <w:t>=38-45); ATP concentration is reduced in iron deficient (</w:t>
      </w:r>
      <w:proofErr w:type="spellStart"/>
      <w:r>
        <w:rPr>
          <w:rFonts w:ascii="Arial" w:eastAsia="Arial" w:hAnsi="Arial" w:cs="Arial"/>
          <w:sz w:val="22"/>
          <w:szCs w:val="22"/>
        </w:rPr>
        <w:t>FeD</w:t>
      </w:r>
      <w:proofErr w:type="spellEnd"/>
      <w:r>
        <w:rPr>
          <w:rFonts w:ascii="Arial" w:eastAsia="Arial" w:hAnsi="Arial" w:cs="Arial"/>
          <w:sz w:val="22"/>
          <w:szCs w:val="22"/>
        </w:rPr>
        <w:t>) cultures compared to iron sufficient (</w:t>
      </w:r>
      <w:proofErr w:type="spellStart"/>
      <w:r>
        <w:rPr>
          <w:rFonts w:ascii="Arial" w:eastAsia="Arial" w:hAnsi="Arial" w:cs="Arial"/>
          <w:sz w:val="22"/>
          <w:szCs w:val="22"/>
        </w:rPr>
        <w:t>FeS</w:t>
      </w:r>
      <w:proofErr w:type="spellEnd"/>
      <w:r>
        <w:rPr>
          <w:rFonts w:ascii="Arial" w:eastAsia="Arial" w:hAnsi="Arial" w:cs="Arial"/>
          <w:sz w:val="22"/>
          <w:szCs w:val="22"/>
        </w:rPr>
        <w:t>) cultures, and is not restored in iron repleted (</w:t>
      </w:r>
      <w:proofErr w:type="spellStart"/>
      <w:r>
        <w:rPr>
          <w:rFonts w:ascii="Arial" w:eastAsia="Arial" w:hAnsi="Arial" w:cs="Arial"/>
          <w:sz w:val="22"/>
          <w:szCs w:val="22"/>
        </w:rPr>
        <w:t>FeR</w:t>
      </w:r>
      <w:proofErr w:type="spellEnd"/>
      <w:r>
        <w:rPr>
          <w:rFonts w:ascii="Arial" w:eastAsia="Arial" w:hAnsi="Arial" w:cs="Arial"/>
          <w:sz w:val="22"/>
          <w:szCs w:val="22"/>
        </w:rPr>
        <w:t>) cultures (Figure 1</w:t>
      </w:r>
      <w:proofErr w:type="gramStart"/>
      <w:r>
        <w:rPr>
          <w:rFonts w:ascii="Arial" w:eastAsia="Arial" w:hAnsi="Arial" w:cs="Arial"/>
          <w:sz w:val="22"/>
          <w:szCs w:val="22"/>
        </w:rPr>
        <w:t>A,B</w:t>
      </w:r>
      <w:proofErr w:type="gramEnd"/>
      <w:r>
        <w:rPr>
          <w:rFonts w:ascii="Arial" w:eastAsia="Arial" w:hAnsi="Arial" w:cs="Arial"/>
          <w:sz w:val="22"/>
          <w:szCs w:val="22"/>
        </w:rPr>
        <w:t>).</w:t>
      </w:r>
      <w:r>
        <w:rPr>
          <w:rFonts w:ascii="Arial" w:eastAsia="Arial" w:hAnsi="Arial" w:cs="Arial"/>
          <w:b/>
          <w:sz w:val="22"/>
          <w:szCs w:val="22"/>
        </w:rPr>
        <w:t xml:space="preserve"> (B)</w:t>
      </w:r>
      <w:r>
        <w:rPr>
          <w:rFonts w:ascii="Arial" w:eastAsia="Arial" w:hAnsi="Arial" w:cs="Arial"/>
          <w:sz w:val="22"/>
          <w:szCs w:val="22"/>
        </w:rPr>
        <w:t xml:space="preserve"> Quantitative real-time PCR (qPCR) was performed for known thyroid hormone homeostasis genes, </w:t>
      </w:r>
      <w:r>
        <w:rPr>
          <w:rFonts w:ascii="Arial" w:eastAsia="Arial" w:hAnsi="Arial" w:cs="Arial"/>
          <w:i/>
          <w:sz w:val="22"/>
          <w:szCs w:val="22"/>
        </w:rPr>
        <w:t xml:space="preserve">Slc16a2, Dio2, </w:t>
      </w:r>
      <w:proofErr w:type="spellStart"/>
      <w:r>
        <w:rPr>
          <w:rFonts w:ascii="Arial" w:eastAsia="Arial" w:hAnsi="Arial" w:cs="Arial"/>
          <w:i/>
          <w:sz w:val="22"/>
          <w:szCs w:val="22"/>
        </w:rPr>
        <w:t>Crym</w:t>
      </w:r>
      <w:proofErr w:type="spellEnd"/>
      <w:r>
        <w:rPr>
          <w:rFonts w:ascii="Arial" w:eastAsia="Arial" w:hAnsi="Arial" w:cs="Arial"/>
          <w:i/>
          <w:sz w:val="22"/>
          <w:szCs w:val="22"/>
        </w:rPr>
        <w:t xml:space="preserve">, </w:t>
      </w:r>
      <w:r>
        <w:rPr>
          <w:rFonts w:ascii="Arial" w:eastAsia="Arial" w:hAnsi="Arial" w:cs="Arial"/>
          <w:sz w:val="22"/>
          <w:szCs w:val="22"/>
        </w:rPr>
        <w:t xml:space="preserve">and </w:t>
      </w:r>
      <w:r>
        <w:rPr>
          <w:rFonts w:ascii="Arial" w:eastAsia="Arial" w:hAnsi="Arial" w:cs="Arial"/>
          <w:i/>
          <w:sz w:val="22"/>
          <w:szCs w:val="22"/>
        </w:rPr>
        <w:t xml:space="preserve">Hr. </w:t>
      </w:r>
      <w:r>
        <w:rPr>
          <w:rFonts w:ascii="Arial" w:eastAsia="Arial" w:hAnsi="Arial" w:cs="Arial"/>
          <w:sz w:val="22"/>
          <w:szCs w:val="22"/>
        </w:rPr>
        <w:t xml:space="preserve">mRNA levels for </w:t>
      </w:r>
      <w:r>
        <w:rPr>
          <w:rFonts w:ascii="Arial" w:eastAsia="Arial" w:hAnsi="Arial" w:cs="Arial"/>
          <w:i/>
          <w:sz w:val="22"/>
          <w:szCs w:val="22"/>
        </w:rPr>
        <w:t xml:space="preserve">Slc16a2 </w:t>
      </w:r>
      <w:r>
        <w:rPr>
          <w:rFonts w:ascii="Arial" w:eastAsia="Arial" w:hAnsi="Arial" w:cs="Arial"/>
          <w:sz w:val="22"/>
          <w:szCs w:val="22"/>
        </w:rPr>
        <w:t xml:space="preserve">and </w:t>
      </w:r>
      <w:r>
        <w:rPr>
          <w:rFonts w:ascii="Arial" w:eastAsia="Arial" w:hAnsi="Arial" w:cs="Arial"/>
          <w:i/>
          <w:sz w:val="22"/>
          <w:szCs w:val="22"/>
        </w:rPr>
        <w:t xml:space="preserve">Dio2 </w:t>
      </w:r>
      <w:r>
        <w:rPr>
          <w:rFonts w:ascii="Arial" w:eastAsia="Arial" w:hAnsi="Arial" w:cs="Arial"/>
          <w:sz w:val="22"/>
          <w:szCs w:val="22"/>
        </w:rPr>
        <w:t xml:space="preserve">are increased in both </w:t>
      </w:r>
      <w:proofErr w:type="spellStart"/>
      <w:r>
        <w:rPr>
          <w:rFonts w:ascii="Arial" w:eastAsia="Arial" w:hAnsi="Arial" w:cs="Arial"/>
          <w:sz w:val="22"/>
          <w:szCs w:val="22"/>
        </w:rPr>
        <w:t>FeD</w:t>
      </w:r>
      <w:proofErr w:type="spellEnd"/>
      <w:r>
        <w:rPr>
          <w:rFonts w:ascii="Arial" w:eastAsia="Arial" w:hAnsi="Arial" w:cs="Arial"/>
          <w:sz w:val="22"/>
          <w:szCs w:val="22"/>
        </w:rPr>
        <w:t xml:space="preserve"> and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relative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w:t>
      </w:r>
      <w:proofErr w:type="spellStart"/>
      <w:r>
        <w:rPr>
          <w:rFonts w:ascii="Arial" w:eastAsia="Arial" w:hAnsi="Arial" w:cs="Arial"/>
          <w:i/>
          <w:sz w:val="22"/>
          <w:szCs w:val="22"/>
        </w:rPr>
        <w:t>Crym</w:t>
      </w:r>
      <w:proofErr w:type="spellEnd"/>
      <w:r>
        <w:rPr>
          <w:rFonts w:ascii="Arial" w:eastAsia="Arial" w:hAnsi="Arial" w:cs="Arial"/>
          <w:sz w:val="22"/>
          <w:szCs w:val="22"/>
        </w:rPr>
        <w:t xml:space="preserve"> is decreased in </w:t>
      </w:r>
      <w:proofErr w:type="spellStart"/>
      <w:r>
        <w:rPr>
          <w:rFonts w:ascii="Arial" w:eastAsia="Arial" w:hAnsi="Arial" w:cs="Arial"/>
          <w:sz w:val="22"/>
          <w:szCs w:val="22"/>
        </w:rPr>
        <w:t>FeD</w:t>
      </w:r>
      <w:proofErr w:type="spellEnd"/>
      <w:r>
        <w:rPr>
          <w:rFonts w:ascii="Arial" w:eastAsia="Arial" w:hAnsi="Arial" w:cs="Arial"/>
          <w:sz w:val="22"/>
          <w:szCs w:val="22"/>
        </w:rPr>
        <w:t xml:space="preserve"> and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but </w:t>
      </w:r>
      <w:proofErr w:type="spellStart"/>
      <w:r>
        <w:rPr>
          <w:rFonts w:ascii="Arial" w:eastAsia="Arial" w:hAnsi="Arial" w:cs="Arial"/>
          <w:i/>
          <w:sz w:val="22"/>
          <w:szCs w:val="22"/>
        </w:rPr>
        <w:t>Crym</w:t>
      </w:r>
      <w:proofErr w:type="spellEnd"/>
      <w:r>
        <w:rPr>
          <w:rFonts w:ascii="Arial" w:eastAsia="Arial" w:hAnsi="Arial" w:cs="Arial"/>
          <w:sz w:val="22"/>
          <w:szCs w:val="22"/>
        </w:rPr>
        <w:t xml:space="preserve"> is higher in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compared to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w:t>
      </w:r>
      <w:proofErr w:type="spellStart"/>
      <w:r>
        <w:rPr>
          <w:rFonts w:ascii="Arial" w:eastAsia="Arial" w:hAnsi="Arial" w:cs="Arial"/>
          <w:i/>
          <w:sz w:val="22"/>
          <w:szCs w:val="22"/>
        </w:rPr>
        <w:t>Hr</w:t>
      </w:r>
      <w:proofErr w:type="spellEnd"/>
      <w:r>
        <w:rPr>
          <w:rFonts w:ascii="Arial" w:eastAsia="Arial" w:hAnsi="Arial" w:cs="Arial"/>
          <w:sz w:val="22"/>
          <w:szCs w:val="22"/>
        </w:rPr>
        <w:t xml:space="preserve"> is not significantly increased in </w:t>
      </w:r>
      <w:proofErr w:type="spellStart"/>
      <w:proofErr w:type="gramStart"/>
      <w:r>
        <w:rPr>
          <w:rFonts w:ascii="Arial" w:eastAsia="Arial" w:hAnsi="Arial" w:cs="Arial"/>
          <w:sz w:val="22"/>
          <w:szCs w:val="22"/>
        </w:rPr>
        <w:t>FeD</w:t>
      </w:r>
      <w:proofErr w:type="spellEnd"/>
      <w:r>
        <w:rPr>
          <w:rFonts w:ascii="Arial" w:eastAsia="Arial" w:hAnsi="Arial" w:cs="Arial"/>
          <w:sz w:val="22"/>
          <w:szCs w:val="22"/>
        </w:rPr>
        <w:t>, but</w:t>
      </w:r>
      <w:proofErr w:type="gramEnd"/>
      <w:r>
        <w:rPr>
          <w:rFonts w:ascii="Arial" w:eastAsia="Arial" w:hAnsi="Arial" w:cs="Arial"/>
          <w:sz w:val="22"/>
          <w:szCs w:val="22"/>
        </w:rPr>
        <w:t xml:space="preserve"> is increased in </w:t>
      </w:r>
      <w:proofErr w:type="spellStart"/>
      <w:r>
        <w:rPr>
          <w:rFonts w:ascii="Arial" w:eastAsia="Arial" w:hAnsi="Arial" w:cs="Arial"/>
          <w:sz w:val="22"/>
          <w:szCs w:val="22"/>
        </w:rPr>
        <w:t>FeR</w:t>
      </w:r>
      <w:proofErr w:type="spellEnd"/>
      <w:r>
        <w:rPr>
          <w:rFonts w:ascii="Arial" w:eastAsia="Arial" w:hAnsi="Arial" w:cs="Arial"/>
          <w:sz w:val="22"/>
          <w:szCs w:val="22"/>
        </w:rPr>
        <w:t xml:space="preserve"> 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These changes suggest that repletion of iron status does not restore thyroid hormone homeostatic genes. </w:t>
      </w:r>
      <w:r>
        <w:rPr>
          <w:rFonts w:ascii="Arial" w:eastAsia="Arial" w:hAnsi="Arial" w:cs="Arial"/>
          <w:b/>
          <w:sz w:val="22"/>
          <w:szCs w:val="22"/>
        </w:rPr>
        <w:t>(C)</w:t>
      </w:r>
      <w:r>
        <w:rPr>
          <w:rFonts w:ascii="Arial" w:eastAsia="Arial" w:hAnsi="Arial" w:cs="Arial"/>
          <w:sz w:val="22"/>
          <w:szCs w:val="22"/>
        </w:rPr>
        <w:t xml:space="preserve"> qPCR for known thyroid hormone responsive genes involved in neuronal development, </w:t>
      </w:r>
      <w:r>
        <w:rPr>
          <w:rFonts w:ascii="Arial" w:eastAsia="Arial" w:hAnsi="Arial" w:cs="Arial"/>
          <w:i/>
          <w:sz w:val="22"/>
          <w:szCs w:val="22"/>
        </w:rPr>
        <w:t xml:space="preserve">Klf9,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sz w:val="22"/>
          <w:szCs w:val="22"/>
        </w:rPr>
        <w:t xml:space="preserve">.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have significantly decreased </w:t>
      </w:r>
      <w:proofErr w:type="spellStart"/>
      <w:r>
        <w:rPr>
          <w:rFonts w:ascii="Arial" w:eastAsia="Arial" w:hAnsi="Arial" w:cs="Arial"/>
          <w:sz w:val="22"/>
          <w:szCs w:val="22"/>
        </w:rPr>
        <w:t>mrNA</w:t>
      </w:r>
      <w:proofErr w:type="spellEnd"/>
      <w:r>
        <w:rPr>
          <w:rFonts w:ascii="Arial" w:eastAsia="Arial" w:hAnsi="Arial" w:cs="Arial"/>
          <w:sz w:val="22"/>
          <w:szCs w:val="22"/>
        </w:rPr>
        <w:t xml:space="preserve"> levels of </w:t>
      </w:r>
      <w:proofErr w:type="spellStart"/>
      <w:r>
        <w:rPr>
          <w:rFonts w:ascii="Arial" w:eastAsia="Arial" w:hAnsi="Arial" w:cs="Arial"/>
          <w:i/>
          <w:sz w:val="22"/>
          <w:szCs w:val="22"/>
        </w:rPr>
        <w:t>Nrgn</w:t>
      </w:r>
      <w:proofErr w:type="spellEnd"/>
      <w:r>
        <w:rPr>
          <w:rFonts w:ascii="Arial" w:eastAsia="Arial" w:hAnsi="Arial" w:cs="Arial"/>
          <w:sz w:val="22"/>
          <w:szCs w:val="22"/>
        </w:rPr>
        <w:t xml:space="preserve"> and </w:t>
      </w:r>
      <w:proofErr w:type="spellStart"/>
      <w:r>
        <w:rPr>
          <w:rFonts w:ascii="Arial" w:eastAsia="Arial" w:hAnsi="Arial" w:cs="Arial"/>
          <w:i/>
          <w:sz w:val="22"/>
          <w:szCs w:val="22"/>
        </w:rPr>
        <w:t>Pvalb</w:t>
      </w:r>
      <w:proofErr w:type="spellEnd"/>
      <w:r>
        <w:rPr>
          <w:rFonts w:ascii="Arial" w:eastAsia="Arial" w:hAnsi="Arial" w:cs="Arial"/>
          <w:i/>
          <w:sz w:val="22"/>
          <w:szCs w:val="22"/>
        </w:rPr>
        <w:t xml:space="preserve"> </w:t>
      </w:r>
      <w:r>
        <w:rPr>
          <w:rFonts w:ascii="Arial" w:eastAsia="Arial" w:hAnsi="Arial" w:cs="Arial"/>
          <w:sz w:val="22"/>
          <w:szCs w:val="22"/>
        </w:rPr>
        <w:t xml:space="preserve">compared to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and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Moderate restoration of neurodevelopmental genes with iron repletion suggests some recovery from </w:t>
      </w:r>
      <w:r>
        <w:rPr>
          <w:rFonts w:ascii="Arial" w:eastAsia="Arial" w:hAnsi="Arial" w:cs="Arial"/>
          <w:sz w:val="22"/>
          <w:szCs w:val="22"/>
        </w:rPr>
        <w:lastRenderedPageBreak/>
        <w:t xml:space="preserve">iron induced changes to thyroid hormone responsive genes. For </w:t>
      </w:r>
      <w:r>
        <w:rPr>
          <w:rFonts w:ascii="Arial" w:eastAsia="Arial" w:hAnsi="Arial" w:cs="Arial"/>
          <w:i/>
          <w:sz w:val="22"/>
          <w:szCs w:val="22"/>
        </w:rPr>
        <w:t xml:space="preserve">A, B, </w:t>
      </w:r>
      <w:r>
        <w:rPr>
          <w:rFonts w:ascii="Arial" w:eastAsia="Arial" w:hAnsi="Arial" w:cs="Arial"/>
          <w:sz w:val="22"/>
          <w:szCs w:val="22"/>
        </w:rPr>
        <w:t xml:space="preserve">and </w:t>
      </w:r>
      <w:r>
        <w:rPr>
          <w:rFonts w:ascii="Arial" w:eastAsia="Arial" w:hAnsi="Arial" w:cs="Arial"/>
          <w:i/>
          <w:sz w:val="22"/>
          <w:szCs w:val="22"/>
        </w:rPr>
        <w:t>C</w:t>
      </w:r>
      <w:r>
        <w:rPr>
          <w:rFonts w:ascii="Arial" w:eastAsia="Arial" w:hAnsi="Arial" w:cs="Arial"/>
          <w:sz w:val="22"/>
          <w:szCs w:val="22"/>
        </w:rPr>
        <w:t>, individual data points representing one unique culture are shown alongside mean ± SD relative to the average (A) ATP concentration or (</w:t>
      </w:r>
      <w:proofErr w:type="gramStart"/>
      <w:r>
        <w:rPr>
          <w:rFonts w:ascii="Arial" w:eastAsia="Arial" w:hAnsi="Arial" w:cs="Arial"/>
          <w:sz w:val="22"/>
          <w:szCs w:val="22"/>
        </w:rPr>
        <w:t>B,C</w:t>
      </w:r>
      <w:proofErr w:type="gramEnd"/>
      <w:r>
        <w:rPr>
          <w:rFonts w:ascii="Arial" w:eastAsia="Arial" w:hAnsi="Arial" w:cs="Arial"/>
          <w:sz w:val="22"/>
          <w:szCs w:val="22"/>
        </w:rPr>
        <w:t>) mRNA level for the iron sufficient (</w:t>
      </w:r>
      <w:proofErr w:type="spellStart"/>
      <w:r>
        <w:rPr>
          <w:rFonts w:ascii="Arial" w:eastAsia="Arial" w:hAnsi="Arial" w:cs="Arial"/>
          <w:sz w:val="22"/>
          <w:szCs w:val="22"/>
        </w:rPr>
        <w:t>FeS</w:t>
      </w:r>
      <w:proofErr w:type="spellEnd"/>
      <w:r>
        <w:rPr>
          <w:rFonts w:ascii="Arial" w:eastAsia="Arial" w:hAnsi="Arial" w:cs="Arial"/>
          <w:sz w:val="22"/>
          <w:szCs w:val="22"/>
        </w:rPr>
        <w:t>) group at each neuronal age. Asterisks indicate statistical difference between treatment groups at a given age as indicated by Tukey’s post-hoc test after a significant difference between groups via one-way ANOVA (</w:t>
      </w:r>
      <w:r>
        <w:rPr>
          <w:rFonts w:ascii="Arial" w:eastAsia="Arial" w:hAnsi="Arial" w:cs="Arial"/>
          <w:i/>
          <w:sz w:val="22"/>
          <w:szCs w:val="22"/>
        </w:rPr>
        <w:t>n</w:t>
      </w:r>
      <w:r>
        <w:rPr>
          <w:rFonts w:ascii="Arial" w:eastAsia="Arial" w:hAnsi="Arial" w:cs="Arial"/>
          <w:sz w:val="22"/>
          <w:szCs w:val="22"/>
        </w:rPr>
        <w:t xml:space="preserve">=15-20). </w:t>
      </w:r>
      <w:r>
        <w:rPr>
          <w:rFonts w:ascii="Arial" w:eastAsia="Arial" w:hAnsi="Arial" w:cs="Arial"/>
          <w:b/>
          <w:sz w:val="22"/>
          <w:szCs w:val="22"/>
        </w:rPr>
        <w:t xml:space="preserve">(D) </w:t>
      </w:r>
      <w:r>
        <w:rPr>
          <w:rFonts w:ascii="Arial" w:eastAsia="Arial" w:hAnsi="Arial" w:cs="Arial"/>
          <w:sz w:val="22"/>
          <w:szCs w:val="22"/>
        </w:rPr>
        <w:t xml:space="preserve">Principal component analysis (PCA) plot of mRNA levels for all genes in </w:t>
      </w:r>
      <w:r>
        <w:rPr>
          <w:rFonts w:ascii="Arial" w:eastAsia="Arial" w:hAnsi="Arial" w:cs="Arial"/>
          <w:i/>
          <w:sz w:val="22"/>
          <w:szCs w:val="22"/>
        </w:rPr>
        <w:t>B, C</w:t>
      </w:r>
      <w:r>
        <w:rPr>
          <w:rFonts w:ascii="Arial" w:eastAsia="Arial" w:hAnsi="Arial" w:cs="Arial"/>
          <w:sz w:val="22"/>
          <w:szCs w:val="22"/>
        </w:rPr>
        <w:t xml:space="preserve"> and </w:t>
      </w:r>
      <w:r>
        <w:rPr>
          <w:rFonts w:ascii="Arial" w:eastAsia="Arial" w:hAnsi="Arial" w:cs="Arial"/>
          <w:i/>
          <w:sz w:val="22"/>
          <w:szCs w:val="22"/>
        </w:rPr>
        <w:t xml:space="preserve">Tfr1 </w:t>
      </w:r>
      <w:r>
        <w:rPr>
          <w:rFonts w:ascii="Arial" w:eastAsia="Arial" w:hAnsi="Arial" w:cs="Arial"/>
          <w:sz w:val="22"/>
          <w:szCs w:val="22"/>
        </w:rPr>
        <w:t xml:space="preserve">from Figure 1B. Individual points represent the PCA score for an individual culture and lines represent the loading values for the annotated mRNA. Treatment groups are notated on individual points and reveal clustering of </w:t>
      </w:r>
      <w:proofErr w:type="spellStart"/>
      <w:r>
        <w:rPr>
          <w:rFonts w:ascii="Arial" w:eastAsia="Arial" w:hAnsi="Arial" w:cs="Arial"/>
          <w:sz w:val="22"/>
          <w:szCs w:val="22"/>
        </w:rPr>
        <w:t>FeS</w:t>
      </w:r>
      <w:proofErr w:type="spellEnd"/>
      <w:r>
        <w:rPr>
          <w:rFonts w:ascii="Arial" w:eastAsia="Arial" w:hAnsi="Arial" w:cs="Arial"/>
          <w:sz w:val="22"/>
          <w:szCs w:val="22"/>
        </w:rPr>
        <w:t xml:space="preserve"> cultures away from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on principal component 1 (PC1), with </w:t>
      </w:r>
      <w:proofErr w:type="spellStart"/>
      <w:r>
        <w:rPr>
          <w:rFonts w:ascii="Arial" w:eastAsia="Arial" w:hAnsi="Arial" w:cs="Arial"/>
          <w:sz w:val="22"/>
          <w:szCs w:val="22"/>
        </w:rPr>
        <w:t>FeR</w:t>
      </w:r>
      <w:proofErr w:type="spellEnd"/>
      <w:r>
        <w:rPr>
          <w:rFonts w:ascii="Arial" w:eastAsia="Arial" w:hAnsi="Arial" w:cs="Arial"/>
          <w:sz w:val="22"/>
          <w:szCs w:val="22"/>
        </w:rPr>
        <w:t xml:space="preserve"> cultures between </w:t>
      </w:r>
      <w:proofErr w:type="spellStart"/>
      <w:r>
        <w:rPr>
          <w:rFonts w:ascii="Arial" w:eastAsia="Arial" w:hAnsi="Arial" w:cs="Arial"/>
          <w:sz w:val="22"/>
          <w:szCs w:val="22"/>
        </w:rPr>
        <w:t>FeS</w:t>
      </w:r>
      <w:proofErr w:type="spellEnd"/>
      <w:r>
        <w:rPr>
          <w:rFonts w:ascii="Arial" w:eastAsia="Arial" w:hAnsi="Arial" w:cs="Arial"/>
          <w:sz w:val="22"/>
          <w:szCs w:val="22"/>
        </w:rPr>
        <w:t xml:space="preserve"> and </w:t>
      </w:r>
      <w:proofErr w:type="spellStart"/>
      <w:r>
        <w:rPr>
          <w:rFonts w:ascii="Arial" w:eastAsia="Arial" w:hAnsi="Arial" w:cs="Arial"/>
          <w:sz w:val="22"/>
          <w:szCs w:val="22"/>
        </w:rPr>
        <w:t>FeD</w:t>
      </w:r>
      <w:proofErr w:type="spellEnd"/>
      <w:r>
        <w:rPr>
          <w:rFonts w:ascii="Arial" w:eastAsia="Arial" w:hAnsi="Arial" w:cs="Arial"/>
          <w:sz w:val="22"/>
          <w:szCs w:val="22"/>
        </w:rPr>
        <w:t xml:space="preserve"> cultures, but closer to </w:t>
      </w:r>
      <w:proofErr w:type="spellStart"/>
      <w:r>
        <w:rPr>
          <w:rFonts w:ascii="Arial" w:eastAsia="Arial" w:hAnsi="Arial" w:cs="Arial"/>
          <w:sz w:val="22"/>
          <w:szCs w:val="22"/>
        </w:rPr>
        <w:t>FeD.</w:t>
      </w:r>
      <w:proofErr w:type="spellEnd"/>
      <w:r>
        <w:rPr>
          <w:rFonts w:ascii="Arial" w:eastAsia="Arial" w:hAnsi="Arial" w:cs="Arial"/>
          <w:sz w:val="22"/>
          <w:szCs w:val="22"/>
        </w:rPr>
        <w:t xml:space="preserve"> Directionality of loading values suggests </w:t>
      </w:r>
      <w:proofErr w:type="spellStart"/>
      <w:r>
        <w:rPr>
          <w:rFonts w:ascii="Arial" w:eastAsia="Arial" w:hAnsi="Arial" w:cs="Arial"/>
          <w:i/>
          <w:sz w:val="22"/>
          <w:szCs w:val="22"/>
        </w:rPr>
        <w:t>Crym</w:t>
      </w:r>
      <w:proofErr w:type="spellEnd"/>
      <w:r>
        <w:rPr>
          <w:rFonts w:ascii="Arial" w:eastAsia="Arial" w:hAnsi="Arial" w:cs="Arial"/>
          <w:sz w:val="22"/>
          <w:szCs w:val="22"/>
        </w:rPr>
        <w:t xml:space="preserve">, </w:t>
      </w:r>
      <w:r>
        <w:rPr>
          <w:rFonts w:ascii="Arial" w:eastAsia="Arial" w:hAnsi="Arial" w:cs="Arial"/>
          <w:i/>
          <w:sz w:val="22"/>
          <w:szCs w:val="22"/>
        </w:rPr>
        <w:t xml:space="preserve">Dio2, </w:t>
      </w:r>
      <w:proofErr w:type="spellStart"/>
      <w:r>
        <w:rPr>
          <w:rFonts w:ascii="Arial" w:eastAsia="Arial" w:hAnsi="Arial" w:cs="Arial"/>
          <w:i/>
          <w:sz w:val="22"/>
          <w:szCs w:val="22"/>
        </w:rPr>
        <w:t>Nrgn</w:t>
      </w:r>
      <w:proofErr w:type="spellEnd"/>
      <w:r>
        <w:rPr>
          <w:rFonts w:ascii="Arial" w:eastAsia="Arial" w:hAnsi="Arial" w:cs="Arial"/>
          <w:i/>
          <w:sz w:val="22"/>
          <w:szCs w:val="22"/>
        </w:rPr>
        <w:t xml:space="preserve">, Klf9, </w:t>
      </w:r>
      <w:proofErr w:type="spellStart"/>
      <w:r>
        <w:rPr>
          <w:rFonts w:ascii="Arial" w:eastAsia="Arial" w:hAnsi="Arial" w:cs="Arial"/>
          <w:i/>
          <w:sz w:val="22"/>
          <w:szCs w:val="22"/>
        </w:rPr>
        <w:t>Hr</w:t>
      </w:r>
      <w:proofErr w:type="spellEnd"/>
      <w:r>
        <w:rPr>
          <w:rFonts w:ascii="Arial" w:eastAsia="Arial" w:hAnsi="Arial" w:cs="Arial"/>
          <w:i/>
          <w:sz w:val="22"/>
          <w:szCs w:val="22"/>
        </w:rPr>
        <w:t xml:space="preserve">, </w:t>
      </w:r>
      <w:r>
        <w:rPr>
          <w:rFonts w:ascii="Arial" w:eastAsia="Arial" w:hAnsi="Arial" w:cs="Arial"/>
          <w:sz w:val="22"/>
          <w:szCs w:val="22"/>
        </w:rPr>
        <w:t>and</w:t>
      </w:r>
      <w:r>
        <w:rPr>
          <w:rFonts w:ascii="Arial" w:eastAsia="Arial" w:hAnsi="Arial" w:cs="Arial"/>
          <w:i/>
          <w:sz w:val="22"/>
          <w:szCs w:val="22"/>
        </w:rPr>
        <w:t xml:space="preserve"> Slc16a</w:t>
      </w:r>
      <w:proofErr w:type="gramStart"/>
      <w:r>
        <w:rPr>
          <w:rFonts w:ascii="Arial" w:eastAsia="Arial" w:hAnsi="Arial" w:cs="Arial"/>
          <w:i/>
          <w:sz w:val="22"/>
          <w:szCs w:val="22"/>
        </w:rPr>
        <w:t xml:space="preserve">2 </w:t>
      </w:r>
      <w:r>
        <w:rPr>
          <w:rFonts w:ascii="Arial" w:eastAsia="Arial" w:hAnsi="Arial" w:cs="Arial"/>
          <w:sz w:val="22"/>
          <w:szCs w:val="22"/>
        </w:rPr>
        <w:t xml:space="preserve"> are</w:t>
      </w:r>
      <w:proofErr w:type="gramEnd"/>
      <w:r>
        <w:rPr>
          <w:rFonts w:ascii="Arial" w:eastAsia="Arial" w:hAnsi="Arial" w:cs="Arial"/>
          <w:sz w:val="22"/>
          <w:szCs w:val="22"/>
        </w:rPr>
        <w:t xml:space="preserve"> more correlated for predicting variability in cultures than other genes, including the iron status gene </w:t>
      </w:r>
      <w:r>
        <w:rPr>
          <w:rFonts w:ascii="Arial" w:eastAsia="Arial" w:hAnsi="Arial" w:cs="Arial"/>
          <w:i/>
          <w:sz w:val="22"/>
          <w:szCs w:val="22"/>
        </w:rPr>
        <w:t>Tfr1</w:t>
      </w:r>
      <w:r>
        <w:rPr>
          <w:rFonts w:ascii="Arial" w:eastAsia="Arial" w:hAnsi="Arial" w:cs="Arial"/>
          <w:sz w:val="22"/>
          <w:szCs w:val="22"/>
        </w:rPr>
        <w:t xml:space="preserve">. This suggests that the underlying thyroid hormone responsive gene signature may be useful in predicting current and previous iron status of neuronal cultures. </w:t>
      </w:r>
    </w:p>
    <w:p w14:paraId="00000081" w14:textId="77777777" w:rsidR="0055453B" w:rsidRDefault="0055453B">
      <w:pPr>
        <w:spacing w:line="480" w:lineRule="auto"/>
        <w:jc w:val="both"/>
        <w:rPr>
          <w:rFonts w:ascii="Arial" w:eastAsia="Arial" w:hAnsi="Arial" w:cs="Arial"/>
          <w:b/>
          <w:sz w:val="22"/>
          <w:szCs w:val="22"/>
        </w:rPr>
      </w:pPr>
    </w:p>
    <w:p w14:paraId="00000082" w14:textId="77777777" w:rsidR="0055453B" w:rsidRDefault="0055453B">
      <w:pPr>
        <w:spacing w:line="480" w:lineRule="auto"/>
        <w:jc w:val="both"/>
        <w:rPr>
          <w:rFonts w:ascii="Arial" w:eastAsia="Arial" w:hAnsi="Arial" w:cs="Arial"/>
          <w:b/>
          <w:sz w:val="22"/>
          <w:szCs w:val="22"/>
        </w:rPr>
        <w:sectPr w:rsidR="0055453B">
          <w:pgSz w:w="12240" w:h="15840"/>
          <w:pgMar w:top="1440" w:right="1800" w:bottom="1440" w:left="1800" w:header="720" w:footer="720" w:gutter="0"/>
          <w:cols w:space="720"/>
        </w:sectPr>
      </w:pPr>
    </w:p>
    <w:p w14:paraId="00000083" w14:textId="77777777" w:rsidR="0055453B" w:rsidRDefault="00000000">
      <w:pPr>
        <w:spacing w:line="480" w:lineRule="auto"/>
        <w:jc w:val="both"/>
        <w:rPr>
          <w:rFonts w:ascii="Arial" w:eastAsia="Arial" w:hAnsi="Arial" w:cs="Arial"/>
          <w:b/>
          <w:sz w:val="22"/>
          <w:szCs w:val="22"/>
        </w:rPr>
      </w:pPr>
      <w:r>
        <w:br w:type="page"/>
      </w:r>
    </w:p>
    <w:p w14:paraId="00000084" w14:textId="77777777" w:rsidR="0055453B" w:rsidRDefault="00000000">
      <w:pPr>
        <w:spacing w:line="480" w:lineRule="auto"/>
        <w:jc w:val="both"/>
        <w:rPr>
          <w:rFonts w:ascii="Arial" w:eastAsia="Arial" w:hAnsi="Arial" w:cs="Arial"/>
          <w:b/>
          <w:sz w:val="22"/>
          <w:szCs w:val="22"/>
        </w:rPr>
      </w:pPr>
      <w:r>
        <w:rPr>
          <w:rFonts w:ascii="Arial" w:eastAsia="Arial" w:hAnsi="Arial" w:cs="Arial"/>
          <w:b/>
          <w:sz w:val="22"/>
          <w:szCs w:val="22"/>
        </w:rPr>
        <w:lastRenderedPageBreak/>
        <w:t>Supplement Figure</w:t>
      </w:r>
    </w:p>
    <w:p w14:paraId="00000085" w14:textId="176C0018" w:rsidR="0055453B" w:rsidRDefault="00343D4F">
      <w:pPr>
        <w:spacing w:line="480" w:lineRule="auto"/>
        <w:jc w:val="both"/>
        <w:rPr>
          <w:rFonts w:ascii="Arial" w:eastAsia="Arial" w:hAnsi="Arial" w:cs="Arial"/>
          <w:b/>
          <w:sz w:val="22"/>
          <w:szCs w:val="22"/>
        </w:rPr>
      </w:pPr>
      <w:r>
        <w:rPr>
          <w:rFonts w:ascii="Arial" w:eastAsia="Arial" w:hAnsi="Arial" w:cs="Arial"/>
          <w:b/>
          <w:noProof/>
          <w:sz w:val="22"/>
          <w:szCs w:val="22"/>
        </w:rPr>
        <w:drawing>
          <wp:inline distT="0" distB="0" distL="0" distR="0" wp14:anchorId="159C3887" wp14:editId="273DB651">
            <wp:extent cx="3508218" cy="7383926"/>
            <wp:effectExtent l="0" t="0" r="0" b="7620"/>
            <wp:docPr id="5264656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19883" cy="7408477"/>
                    </a:xfrm>
                    <a:prstGeom prst="rect">
                      <a:avLst/>
                    </a:prstGeom>
                    <a:noFill/>
                    <a:ln>
                      <a:noFill/>
                    </a:ln>
                  </pic:spPr>
                </pic:pic>
              </a:graphicData>
            </a:graphic>
          </wp:inline>
        </w:drawing>
      </w:r>
    </w:p>
    <w:p w14:paraId="00000086" w14:textId="77777777" w:rsidR="0055453B" w:rsidRDefault="00000000">
      <w:pPr>
        <w:spacing w:line="480" w:lineRule="auto"/>
        <w:jc w:val="both"/>
        <w:rPr>
          <w:rFonts w:ascii="Arial" w:eastAsia="Arial" w:hAnsi="Arial" w:cs="Arial"/>
          <w:sz w:val="22"/>
          <w:szCs w:val="22"/>
        </w:rPr>
      </w:pPr>
      <w:r>
        <w:rPr>
          <w:rFonts w:ascii="Arial" w:eastAsia="Arial" w:hAnsi="Arial" w:cs="Arial"/>
          <w:b/>
          <w:sz w:val="22"/>
          <w:szCs w:val="22"/>
        </w:rPr>
        <w:lastRenderedPageBreak/>
        <w:t xml:space="preserve">Supplement Figure 1. Scree plots and loading heatmaps for Principal Component Analyses. </w:t>
      </w:r>
      <w:r>
        <w:rPr>
          <w:rFonts w:ascii="Arial" w:eastAsia="Arial" w:hAnsi="Arial" w:cs="Arial"/>
          <w:sz w:val="22"/>
          <w:szCs w:val="22"/>
        </w:rPr>
        <w:t xml:space="preserve">Scree plots showing the proportion of overall variance accounted for by each Principal Component corresponding to the appropriate PCA at each DIV are shown on the left (A: 11DIV / Figure 2C; B: 18DIV / Figure 3C; C: 21DIV / Figure 4D). Corresponding heatmaps of loading values are shown on the right to show the representative weight of each gene’s mRNA level prediction to each Principal Component. </w:t>
      </w:r>
    </w:p>
    <w:sectPr w:rsidR="0055453B">
      <w:footerReference w:type="default" r:id="rId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m Monko" w:date="2023-07-06T11:55:00Z" w:initials="TM">
    <w:p w14:paraId="1EE8A27B" w14:textId="77777777" w:rsidR="002E4400" w:rsidRDefault="002E4400" w:rsidP="009854BF">
      <w:pPr>
        <w:pStyle w:val="CommentText"/>
      </w:pPr>
      <w:r>
        <w:rPr>
          <w:rStyle w:val="CommentReference"/>
        </w:rPr>
        <w:annotationRef/>
      </w:r>
      <w:r>
        <w:t>Currently too long</w:t>
      </w:r>
    </w:p>
  </w:comment>
  <w:comment w:id="1" w:author="Tim Monko" w:date="2023-07-06T11:55:00Z" w:initials="TM">
    <w:p w14:paraId="0715B9A1" w14:textId="77777777" w:rsidR="002E4400" w:rsidRDefault="002E4400" w:rsidP="00BC7702">
      <w:pPr>
        <w:pStyle w:val="CommentText"/>
      </w:pPr>
      <w:r>
        <w:rPr>
          <w:rStyle w:val="CommentReference"/>
        </w:rPr>
        <w:annotationRef/>
      </w:r>
      <w:r>
        <w:t>Michael suggests using neurons instead of cultures specifically here</w:t>
      </w:r>
    </w:p>
  </w:comment>
  <w:comment w:id="3" w:author="Tim Monko" w:date="2023-07-06T12:04:00Z" w:initials="TM">
    <w:p w14:paraId="2F48B48C" w14:textId="77777777" w:rsidR="00476BB8" w:rsidRDefault="00476BB8">
      <w:pPr>
        <w:pStyle w:val="CommentText"/>
      </w:pPr>
      <w:r>
        <w:rPr>
          <w:rStyle w:val="CommentReference"/>
        </w:rPr>
        <w:annotationRef/>
      </w:r>
      <w:r>
        <w:t>Michael commented:</w:t>
      </w:r>
    </w:p>
    <w:p w14:paraId="394502D5" w14:textId="77777777" w:rsidR="00476BB8" w:rsidRDefault="00476BB8" w:rsidP="00936FA2">
      <w:pPr>
        <w:pStyle w:val="CommentText"/>
      </w:pPr>
      <w:r>
        <w:t>"Consider adding the word 'metabolically coordinated'". I'm not sure I understand how that fits here</w:t>
      </w:r>
    </w:p>
  </w:comment>
  <w:comment w:id="4" w:author="Tim Monko" w:date="2023-07-06T13:55:00Z" w:initials="TM">
    <w:p w14:paraId="35A57BB3" w14:textId="77777777" w:rsidR="00E7257C" w:rsidRDefault="00E7257C" w:rsidP="00172170">
      <w:pPr>
        <w:pStyle w:val="CommentText"/>
      </w:pPr>
      <w:r>
        <w:rPr>
          <w:rStyle w:val="CommentReference"/>
        </w:rPr>
        <w:annotationRef/>
      </w:r>
      <w:r>
        <w:t>Michael has quite a few comments about using the word programming with respect to "metabolic adaptation program"</w:t>
      </w:r>
    </w:p>
  </w:comment>
  <w:comment w:id="5" w:author="Tim Monko" w:date="2023-07-06T13:56:00Z" w:initials="TM">
    <w:p w14:paraId="7C951F91" w14:textId="77777777" w:rsidR="00DC7346" w:rsidRDefault="00DC7346" w:rsidP="009F2E23">
      <w:pPr>
        <w:pStyle w:val="CommentText"/>
      </w:pPr>
      <w:r>
        <w:rPr>
          <w:rStyle w:val="CommentReference"/>
        </w:rPr>
        <w:annotationRef/>
      </w:r>
      <w:r>
        <w:t>Maybe re-programming</w:t>
      </w:r>
    </w:p>
  </w:comment>
  <w:comment w:id="7" w:author="Tim Monko" w:date="2023-07-06T14:04:00Z" w:initials="TM">
    <w:p w14:paraId="46C06F6D" w14:textId="77777777" w:rsidR="002C23C7" w:rsidRDefault="002C23C7">
      <w:pPr>
        <w:pStyle w:val="CommentText"/>
      </w:pPr>
      <w:r>
        <w:rPr>
          <w:rStyle w:val="CommentReference"/>
        </w:rPr>
        <w:annotationRef/>
      </w:r>
      <w:r>
        <w:t>From Michael:</w:t>
      </w:r>
    </w:p>
    <w:p w14:paraId="5F7F7B04" w14:textId="77777777" w:rsidR="002C23C7" w:rsidRDefault="002C23C7">
      <w:pPr>
        <w:pStyle w:val="CommentText"/>
      </w:pPr>
    </w:p>
    <w:p w14:paraId="4F2A72FE" w14:textId="77777777" w:rsidR="002C23C7" w:rsidRDefault="002C23C7" w:rsidP="00565F7D">
      <w:pPr>
        <w:pStyle w:val="CommentText"/>
      </w:pPr>
      <w:r>
        <w:t xml:space="preserve">At some point in this paper, I think you will have to “follow this train down the tracks” by further hypothesizing what the downstream effects of this adaptation would be. Specifically, systems like mTOR, which regulate cellular cellular growth (rates of DNA transcription, RNA translation) and protein structure, eg actin polymerization, vs self destruction (autophagy) do so by sensing nutrient availability through transmembrane sensors for key metabolic nutrients (BCAA, O2, glucose, iron). So, the adaptive response is simplification of structure (which conserves limited energy resources) as opposed to cell death (autophagy). So, there IS long-term “damage” due to simplification of architecture (and thus loss of capacity), but that is a heck of a lot better than complete loss of capacity through cell death. The reason to discuss these next steps “down the line” from the level you are describing is that it gives a biological plausibility to the novel hypothesis, since we indeed do see simplified architecture, but not complete loss of function. I’d start a later paragraph with “the downstream effects of this adaptation are…” </w:t>
      </w:r>
    </w:p>
  </w:comment>
  <w:comment w:id="8" w:author="Tim Monko" w:date="2023-07-06T14:18:00Z" w:initials="TM">
    <w:p w14:paraId="636206B9" w14:textId="77777777" w:rsidR="001E0914" w:rsidRDefault="001E0914" w:rsidP="00895BBB">
      <w:pPr>
        <w:pStyle w:val="CommentText"/>
      </w:pPr>
      <w:r>
        <w:rPr>
          <w:rStyle w:val="CommentReference"/>
        </w:rPr>
        <w:annotationRef/>
      </w:r>
      <w:r>
        <w:t>I agree with Michael, but feel uncertain if this is over-interpretation of the data. As long we are clear that these are putative downstream effects of adaptation.</w:t>
      </w:r>
    </w:p>
  </w:comment>
  <w:comment w:id="9" w:author="Tim Monko" w:date="2023-07-06T14:06:00Z" w:initials="TM">
    <w:p w14:paraId="36094505" w14:textId="5DC79B30" w:rsidR="00D83092" w:rsidRDefault="00D83092">
      <w:pPr>
        <w:pStyle w:val="CommentText"/>
      </w:pPr>
      <w:r>
        <w:rPr>
          <w:rStyle w:val="CommentReference"/>
        </w:rPr>
        <w:annotationRef/>
      </w:r>
      <w:r>
        <w:t xml:space="preserve">From Michael: </w:t>
      </w:r>
    </w:p>
    <w:p w14:paraId="1CA9B1C7" w14:textId="77777777" w:rsidR="00D83092" w:rsidRDefault="00D83092">
      <w:pPr>
        <w:pStyle w:val="CommentText"/>
      </w:pPr>
    </w:p>
    <w:p w14:paraId="07A29D67" w14:textId="77777777" w:rsidR="00D83092" w:rsidRDefault="00D83092" w:rsidP="002D24B1">
      <w:pPr>
        <w:pStyle w:val="CommentText"/>
      </w:pPr>
      <w:r>
        <w:t xml:space="preserve">Yes. Now, I think there is another piece of information that the average reader who is not familiar with DOHaD needs to know. I think you need to address the obvious question of “well, why doesn’t the system return to normal when the missing nutrient is re-supplied?” No one know the answer to that, but it appears that metabolic setpoints (whether this one we are studying, or the much better studies on glucose metabolism and insulin resistance (diabetes)), are set early in life in apparent anticipation of life long metabolic status. Given that developmental set-up, the “thrifty phenotype” system (see articles by Gluckman and Hanson on the subject of mismatch between prenatal and postnatal environment as the significant stressor and its root cause, the anticipatory set point theory). </w:t>
      </w:r>
    </w:p>
  </w:comment>
  <w:comment w:id="10" w:author="Tim Monko" w:date="2023-07-06T14:12:00Z" w:initials="TM">
    <w:p w14:paraId="201922C9" w14:textId="77777777" w:rsidR="001848A3" w:rsidRDefault="001848A3">
      <w:pPr>
        <w:pStyle w:val="CommentText"/>
      </w:pPr>
      <w:r>
        <w:rPr>
          <w:rStyle w:val="CommentReference"/>
        </w:rPr>
        <w:annotationRef/>
      </w:r>
      <w:r>
        <w:t>Michael says:</w:t>
      </w:r>
    </w:p>
    <w:p w14:paraId="7F58455E" w14:textId="77777777" w:rsidR="001848A3" w:rsidRDefault="001848A3">
      <w:pPr>
        <w:pStyle w:val="CommentText"/>
      </w:pPr>
    </w:p>
    <w:p w14:paraId="4E72F38C" w14:textId="77777777" w:rsidR="001848A3" w:rsidRDefault="001848A3" w:rsidP="006142B6">
      <w:pPr>
        <w:pStyle w:val="CommentText"/>
      </w:pPr>
      <w:r>
        <w:t xml:space="preserve">For what? As a protein controlling intracellular thyroid hormone levels? </w:t>
      </w:r>
    </w:p>
  </w:comment>
  <w:comment w:id="11" w:author="Tim Monko" w:date="2023-07-06T14:13:00Z" w:initials="TM">
    <w:p w14:paraId="23581E17" w14:textId="77777777" w:rsidR="001848A3" w:rsidRDefault="001848A3" w:rsidP="00B7216B">
      <w:pPr>
        <w:pStyle w:val="CommentText"/>
      </w:pPr>
      <w:r>
        <w:rPr>
          <w:rStyle w:val="CommentReference"/>
        </w:rPr>
        <w:annotationRef/>
      </w:r>
      <w:r>
        <w:t xml:space="preserve">I agree. I know this was your idea, and I'm having trouble re-writing this. I would move the role of Hr prior to our results, but I'm unsure </w:t>
      </w:r>
      <w:r>
        <w:rPr>
          <w:i/>
          <w:iCs/>
        </w:rPr>
        <w:t>how</w:t>
      </w:r>
      <w:r>
        <w:t xml:space="preserve"> Hr would serve as a direct control </w:t>
      </w:r>
      <w:r>
        <w:rPr>
          <w:i/>
          <w:iCs/>
        </w:rPr>
        <w:t>mechanism</w:t>
      </w:r>
      <w:r>
        <w:t xml:space="preserve"> and not just a direct (TRE)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E8A27B" w15:done="0"/>
  <w15:commentEx w15:paraId="0715B9A1" w15:done="0"/>
  <w15:commentEx w15:paraId="394502D5" w15:done="0"/>
  <w15:commentEx w15:paraId="35A57BB3" w15:done="0"/>
  <w15:commentEx w15:paraId="7C951F91" w15:paraIdParent="35A57BB3" w15:done="0"/>
  <w15:commentEx w15:paraId="4F2A72FE" w15:done="0"/>
  <w15:commentEx w15:paraId="636206B9" w15:paraIdParent="4F2A72FE" w15:done="0"/>
  <w15:commentEx w15:paraId="07A29D67" w15:done="0"/>
  <w15:commentEx w15:paraId="4E72F38C" w15:done="0"/>
  <w15:commentEx w15:paraId="23581E17" w15:paraIdParent="4E72F3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12A19" w16cex:dateUtc="2023-07-06T16:55:00Z"/>
  <w16cex:commentExtensible w16cex:durableId="28512A3E" w16cex:dateUtc="2023-07-06T16:55:00Z"/>
  <w16cex:commentExtensible w16cex:durableId="28512C33" w16cex:dateUtc="2023-07-06T17:04:00Z"/>
  <w16cex:commentExtensible w16cex:durableId="2851465F" w16cex:dateUtc="2023-07-06T18:55:00Z"/>
  <w16cex:commentExtensible w16cex:durableId="28514690" w16cex:dateUtc="2023-07-06T18:56:00Z"/>
  <w16cex:commentExtensible w16cex:durableId="28514887" w16cex:dateUtc="2023-07-06T19:04:00Z"/>
  <w16cex:commentExtensible w16cex:durableId="28514BAE" w16cex:dateUtc="2023-07-06T19:18:00Z"/>
  <w16cex:commentExtensible w16cex:durableId="285148FA" w16cex:dateUtc="2023-07-06T19:06:00Z"/>
  <w16cex:commentExtensible w16cex:durableId="28514A3B" w16cex:dateUtc="2023-07-06T19:12:00Z"/>
  <w16cex:commentExtensible w16cex:durableId="28514A6C" w16cex:dateUtc="2023-07-06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E8A27B" w16cid:durableId="28512A19"/>
  <w16cid:commentId w16cid:paraId="0715B9A1" w16cid:durableId="28512A3E"/>
  <w16cid:commentId w16cid:paraId="394502D5" w16cid:durableId="28512C33"/>
  <w16cid:commentId w16cid:paraId="35A57BB3" w16cid:durableId="2851465F"/>
  <w16cid:commentId w16cid:paraId="7C951F91" w16cid:durableId="28514690"/>
  <w16cid:commentId w16cid:paraId="4F2A72FE" w16cid:durableId="28514887"/>
  <w16cid:commentId w16cid:paraId="636206B9" w16cid:durableId="28514BAE"/>
  <w16cid:commentId w16cid:paraId="07A29D67" w16cid:durableId="285148FA"/>
  <w16cid:commentId w16cid:paraId="4E72F38C" w16cid:durableId="28514A3B"/>
  <w16cid:commentId w16cid:paraId="23581E17" w16cid:durableId="28514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A1E63" w14:textId="77777777" w:rsidR="00294834" w:rsidRDefault="00294834">
      <w:r>
        <w:separator/>
      </w:r>
    </w:p>
  </w:endnote>
  <w:endnote w:type="continuationSeparator" w:id="0">
    <w:p w14:paraId="6170EF82" w14:textId="77777777" w:rsidR="00294834" w:rsidRDefault="00294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default"/>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9" w14:textId="77777777" w:rsidR="0055453B"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8A" w14:textId="77777777" w:rsidR="0055453B" w:rsidRDefault="0055453B">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064B340D" w:rsidR="0055453B" w:rsidRDefault="00000000">
    <w:pPr>
      <w:pBdr>
        <w:top w:val="nil"/>
        <w:left w:val="nil"/>
        <w:bottom w:val="nil"/>
        <w:right w:val="nil"/>
        <w:between w:val="nil"/>
      </w:pBdr>
      <w:tabs>
        <w:tab w:val="center" w:pos="4320"/>
        <w:tab w:val="right" w:pos="8640"/>
      </w:tabs>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533B81">
      <w:rPr>
        <w:rFonts w:ascii="Arial" w:eastAsia="Arial" w:hAnsi="Arial" w:cs="Arial"/>
        <w:noProof/>
        <w:color w:val="000000"/>
      </w:rPr>
      <w:t>2</w:t>
    </w:r>
    <w:r>
      <w:rPr>
        <w:rFonts w:ascii="Arial" w:eastAsia="Arial" w:hAnsi="Arial" w:cs="Arial"/>
        <w:color w:val="000000"/>
      </w:rPr>
      <w:fldChar w:fldCharType="end"/>
    </w:r>
  </w:p>
  <w:p w14:paraId="00000088" w14:textId="77777777" w:rsidR="0055453B" w:rsidRDefault="0055453B">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B" w14:textId="77777777" w:rsidR="0055453B" w:rsidRDefault="005545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C" w14:textId="77777777" w:rsidR="0055453B" w:rsidRDefault="005545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81546" w14:textId="77777777" w:rsidR="00294834" w:rsidRDefault="00294834">
      <w:r>
        <w:separator/>
      </w:r>
    </w:p>
  </w:footnote>
  <w:footnote w:type="continuationSeparator" w:id="0">
    <w:p w14:paraId="2192FE5B" w14:textId="77777777" w:rsidR="00294834" w:rsidRDefault="0029483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Monko">
    <w15:presenceInfo w15:providerId="Windows Live" w15:userId="877ba4fb4f3fd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53B"/>
    <w:rsid w:val="00045D0B"/>
    <w:rsid w:val="00052937"/>
    <w:rsid w:val="00082473"/>
    <w:rsid w:val="000943D1"/>
    <w:rsid w:val="000F36D0"/>
    <w:rsid w:val="001848A3"/>
    <w:rsid w:val="001C2F42"/>
    <w:rsid w:val="001E0914"/>
    <w:rsid w:val="00294834"/>
    <w:rsid w:val="002C23C7"/>
    <w:rsid w:val="002E4400"/>
    <w:rsid w:val="002F10B3"/>
    <w:rsid w:val="00343D4F"/>
    <w:rsid w:val="003E7D9B"/>
    <w:rsid w:val="00404588"/>
    <w:rsid w:val="00437A5E"/>
    <w:rsid w:val="004672E6"/>
    <w:rsid w:val="00467712"/>
    <w:rsid w:val="00476BB8"/>
    <w:rsid w:val="004D584B"/>
    <w:rsid w:val="00533B81"/>
    <w:rsid w:val="0055453B"/>
    <w:rsid w:val="007048CA"/>
    <w:rsid w:val="00754091"/>
    <w:rsid w:val="00786A67"/>
    <w:rsid w:val="007B569F"/>
    <w:rsid w:val="007C4FFC"/>
    <w:rsid w:val="007F24B4"/>
    <w:rsid w:val="00831E2F"/>
    <w:rsid w:val="00885DF1"/>
    <w:rsid w:val="0089496A"/>
    <w:rsid w:val="008A4103"/>
    <w:rsid w:val="008B156F"/>
    <w:rsid w:val="008E6BB5"/>
    <w:rsid w:val="00956C63"/>
    <w:rsid w:val="009A5198"/>
    <w:rsid w:val="009E6B46"/>
    <w:rsid w:val="00B63CC2"/>
    <w:rsid w:val="00B86C58"/>
    <w:rsid w:val="00BE43CB"/>
    <w:rsid w:val="00C16BC5"/>
    <w:rsid w:val="00CE3E09"/>
    <w:rsid w:val="00CE7D31"/>
    <w:rsid w:val="00D44FA4"/>
    <w:rsid w:val="00D83092"/>
    <w:rsid w:val="00DC7346"/>
    <w:rsid w:val="00E53D81"/>
    <w:rsid w:val="00E7257C"/>
    <w:rsid w:val="00E87252"/>
    <w:rsid w:val="00E910A0"/>
    <w:rsid w:val="00F0726F"/>
    <w:rsid w:val="00FB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7A3E"/>
  <w15:docId w15:val="{895B11D8-0065-476C-85D2-FDC8A854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6F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AB7329"/>
    <w:rPr>
      <w:color w:val="0000FF"/>
      <w:u w:val="single"/>
    </w:rPr>
  </w:style>
  <w:style w:type="paragraph" w:styleId="NormalWeb">
    <w:name w:val="Normal (Web)"/>
    <w:basedOn w:val="Normal"/>
    <w:uiPriority w:val="99"/>
    <w:rsid w:val="00D07E5E"/>
    <w:pPr>
      <w:spacing w:beforeLines="1" w:afterLines="1"/>
    </w:pPr>
    <w:rPr>
      <w:rFonts w:ascii="Times" w:hAnsi="Times"/>
      <w:sz w:val="20"/>
      <w:szCs w:val="20"/>
    </w:rPr>
  </w:style>
  <w:style w:type="paragraph" w:styleId="Footer">
    <w:name w:val="footer"/>
    <w:basedOn w:val="Normal"/>
    <w:link w:val="FooterChar"/>
    <w:rsid w:val="00BB1072"/>
    <w:pPr>
      <w:tabs>
        <w:tab w:val="center" w:pos="4320"/>
        <w:tab w:val="right" w:pos="8640"/>
      </w:tabs>
    </w:pPr>
  </w:style>
  <w:style w:type="character" w:customStyle="1" w:styleId="FooterChar">
    <w:name w:val="Footer Char"/>
    <w:basedOn w:val="DefaultParagraphFont"/>
    <w:link w:val="Footer"/>
    <w:rsid w:val="00BB1072"/>
    <w:rPr>
      <w:sz w:val="24"/>
      <w:szCs w:val="24"/>
    </w:rPr>
  </w:style>
  <w:style w:type="character" w:styleId="PageNumber">
    <w:name w:val="page number"/>
    <w:basedOn w:val="DefaultParagraphFont"/>
    <w:rsid w:val="00BB1072"/>
  </w:style>
  <w:style w:type="table" w:styleId="ColorfulGrid-Accent1">
    <w:name w:val="Colorful Grid Accent 1"/>
    <w:basedOn w:val="TableNormal"/>
    <w:uiPriority w:val="73"/>
    <w:rsid w:val="00B208CC"/>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BalloonText">
    <w:name w:val="Balloon Text"/>
    <w:basedOn w:val="Normal"/>
    <w:link w:val="BalloonTextChar"/>
    <w:rsid w:val="00A8489A"/>
    <w:rPr>
      <w:rFonts w:ascii="Lucida Grande" w:hAnsi="Lucida Grande"/>
      <w:sz w:val="18"/>
      <w:szCs w:val="18"/>
    </w:rPr>
  </w:style>
  <w:style w:type="character" w:customStyle="1" w:styleId="BalloonTextChar">
    <w:name w:val="Balloon Text Char"/>
    <w:basedOn w:val="DefaultParagraphFont"/>
    <w:link w:val="BalloonText"/>
    <w:rsid w:val="00A8489A"/>
    <w:rPr>
      <w:rFonts w:ascii="Lucida Grande" w:hAnsi="Lucida Grande"/>
      <w:sz w:val="18"/>
      <w:szCs w:val="18"/>
    </w:rPr>
  </w:style>
  <w:style w:type="paragraph" w:styleId="Header">
    <w:name w:val="header"/>
    <w:basedOn w:val="Normal"/>
    <w:link w:val="HeaderChar"/>
    <w:rsid w:val="004C21FA"/>
    <w:pPr>
      <w:tabs>
        <w:tab w:val="center" w:pos="4320"/>
        <w:tab w:val="right" w:pos="8640"/>
      </w:tabs>
    </w:pPr>
  </w:style>
  <w:style w:type="character" w:customStyle="1" w:styleId="HeaderChar">
    <w:name w:val="Header Char"/>
    <w:basedOn w:val="DefaultParagraphFont"/>
    <w:link w:val="Header"/>
    <w:rsid w:val="004C21FA"/>
    <w:rPr>
      <w:sz w:val="24"/>
      <w:szCs w:val="24"/>
    </w:rPr>
  </w:style>
  <w:style w:type="character" w:styleId="CommentReference">
    <w:name w:val="annotation reference"/>
    <w:basedOn w:val="DefaultParagraphFont"/>
    <w:rsid w:val="00DE72C0"/>
    <w:rPr>
      <w:sz w:val="18"/>
      <w:szCs w:val="18"/>
    </w:rPr>
  </w:style>
  <w:style w:type="paragraph" w:styleId="CommentText">
    <w:name w:val="annotation text"/>
    <w:basedOn w:val="Normal"/>
    <w:link w:val="CommentTextChar"/>
    <w:rsid w:val="00DE72C0"/>
  </w:style>
  <w:style w:type="character" w:customStyle="1" w:styleId="CommentTextChar">
    <w:name w:val="Comment Text Char"/>
    <w:basedOn w:val="DefaultParagraphFont"/>
    <w:link w:val="CommentText"/>
    <w:rsid w:val="00DE72C0"/>
    <w:rPr>
      <w:sz w:val="24"/>
      <w:szCs w:val="24"/>
    </w:rPr>
  </w:style>
  <w:style w:type="paragraph" w:styleId="CommentSubject">
    <w:name w:val="annotation subject"/>
    <w:basedOn w:val="CommentText"/>
    <w:next w:val="CommentText"/>
    <w:link w:val="CommentSubjectChar"/>
    <w:rsid w:val="00DE72C0"/>
    <w:rPr>
      <w:b/>
      <w:bCs/>
      <w:sz w:val="20"/>
      <w:szCs w:val="20"/>
    </w:rPr>
  </w:style>
  <w:style w:type="character" w:customStyle="1" w:styleId="CommentSubjectChar">
    <w:name w:val="Comment Subject Char"/>
    <w:basedOn w:val="CommentTextChar"/>
    <w:link w:val="CommentSubject"/>
    <w:rsid w:val="00DE72C0"/>
    <w:rPr>
      <w:b/>
      <w:bCs/>
      <w:sz w:val="24"/>
      <w:szCs w:val="24"/>
    </w:rPr>
  </w:style>
  <w:style w:type="paragraph" w:styleId="BodyText">
    <w:name w:val="Body Text"/>
    <w:basedOn w:val="Normal"/>
    <w:link w:val="BodyTextChar"/>
    <w:rsid w:val="003C151C"/>
    <w:pPr>
      <w:widowControl w:val="0"/>
      <w:suppressAutoHyphens/>
      <w:jc w:val="both"/>
    </w:pPr>
    <w:rPr>
      <w:rFonts w:ascii="Times" w:eastAsia="Times" w:hAnsi="Times"/>
      <w:szCs w:val="20"/>
    </w:rPr>
  </w:style>
  <w:style w:type="character" w:customStyle="1" w:styleId="BodyTextChar">
    <w:name w:val="Body Text Char"/>
    <w:basedOn w:val="DefaultParagraphFont"/>
    <w:link w:val="BodyText"/>
    <w:rsid w:val="003C151C"/>
    <w:rPr>
      <w:rFonts w:ascii="Times" w:eastAsia="Times" w:hAnsi="Times"/>
      <w:sz w:val="24"/>
    </w:rPr>
  </w:style>
  <w:style w:type="character" w:styleId="LineNumber">
    <w:name w:val="line number"/>
    <w:basedOn w:val="DefaultParagraphFont"/>
    <w:rsid w:val="00D33F38"/>
  </w:style>
  <w:style w:type="table" w:styleId="TableGrid">
    <w:name w:val="Table Grid"/>
    <w:basedOn w:val="TableNormal"/>
    <w:rsid w:val="0075620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520249"/>
    <w:pPr>
      <w:ind w:left="720"/>
      <w:contextualSpacing/>
    </w:pPr>
  </w:style>
  <w:style w:type="character" w:styleId="UnresolvedMention">
    <w:name w:val="Unresolved Mention"/>
    <w:basedOn w:val="DefaultParagraphFont"/>
    <w:uiPriority w:val="99"/>
    <w:semiHidden/>
    <w:unhideWhenUsed/>
    <w:rsid w:val="00217371"/>
    <w:rPr>
      <w:color w:val="605E5C"/>
      <w:shd w:val="clear" w:color="auto" w:fill="E1DFDD"/>
    </w:rPr>
  </w:style>
  <w:style w:type="paragraph" w:styleId="Bibliography">
    <w:name w:val="Bibliography"/>
    <w:basedOn w:val="Normal"/>
    <w:next w:val="Normal"/>
    <w:unhideWhenUsed/>
    <w:rsid w:val="00444AC6"/>
    <w:pPr>
      <w:tabs>
        <w:tab w:val="left" w:pos="380"/>
        <w:tab w:val="left" w:pos="500"/>
      </w:tabs>
      <w:spacing w:after="240"/>
      <w:ind w:left="504" w:hanging="504"/>
    </w:pPr>
  </w:style>
  <w:style w:type="paragraph" w:styleId="Revision">
    <w:name w:val="Revision"/>
    <w:hidden/>
    <w:semiHidden/>
    <w:rsid w:val="00745B0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03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astian@umn.edu" TargetMode="Externa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TimMonko/2023-FeD-TH-manuscrip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7/G943QchEDjNuiMqf/KPQPGQ==">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</go:docsCustomData>
</go:gDocsCustomXmlDataStorage>
</file>

<file path=customXml/itemProps1.xml><?xml version="1.0" encoding="utf-8"?>
<ds:datastoreItem xmlns:ds="http://schemas.openxmlformats.org/officeDocument/2006/customXml" ds:itemID="{A2D64FD2-5469-4158-A651-AD2D0E60EB7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33</Pages>
  <Words>8138</Words>
  <Characters>46393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Bastian</dc:creator>
  <cp:lastModifiedBy>Tim Monko</cp:lastModifiedBy>
  <cp:revision>48</cp:revision>
  <dcterms:created xsi:type="dcterms:W3CDTF">2023-06-17T13:04:00Z</dcterms:created>
  <dcterms:modified xsi:type="dcterms:W3CDTF">2023-07-06T19:19:00Z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id="ZJ03mqQu"/&gt;&lt;style id="http://www.zotero.org/styles/ajp-endocrinology-and-metabolism" hasBibliography="1" bibliographyStyleHasBeenSet="1"/&gt;&lt;prefs&gt;&lt;pref name="fieldType" value="Field"/&gt;&lt;pref name="</vt:lpwstr>
  </property>
  <property fmtid="{D5CDD505-2E9C-101B-9397-08002B2CF9AE}" pid="3" name="ZOTERO_PREF_2">
    <vt:lpwstr>dontAskDelayCitationUpdates" value="true"/&gt;&lt;/prefs&gt;&lt;/data&gt;</vt:lpwstr>
  </property>
</Properties>
</file>